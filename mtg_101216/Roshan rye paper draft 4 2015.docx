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4CC" w:rsidRDefault="003E7A97" w:rsidP="00877C82">
      <w:pPr>
        <w:spacing w:line="480" w:lineRule="auto"/>
        <w:jc w:val="both"/>
        <w:rPr>
          <w:b/>
          <w:sz w:val="24"/>
          <w:szCs w:val="24"/>
        </w:rPr>
      </w:pPr>
      <w:r w:rsidRPr="003E7A97">
        <w:rPr>
          <w:b/>
          <w:sz w:val="24"/>
          <w:szCs w:val="24"/>
        </w:rPr>
        <w:t>Breeding for ergot avoida</w:t>
      </w:r>
      <w:r w:rsidR="00877C82">
        <w:rPr>
          <w:b/>
          <w:sz w:val="24"/>
          <w:szCs w:val="24"/>
        </w:rPr>
        <w:t xml:space="preserve">nce via Self-compatibility and </w:t>
      </w:r>
      <w:proofErr w:type="spellStart"/>
      <w:r w:rsidR="00877C82">
        <w:rPr>
          <w:b/>
          <w:sz w:val="24"/>
          <w:szCs w:val="24"/>
        </w:rPr>
        <w:t>C</w:t>
      </w:r>
      <w:r w:rsidRPr="003E7A97">
        <w:rPr>
          <w:b/>
          <w:sz w:val="24"/>
          <w:szCs w:val="24"/>
        </w:rPr>
        <w:t>leistogamy</w:t>
      </w:r>
      <w:proofErr w:type="spellEnd"/>
      <w:r w:rsidR="00877C82">
        <w:rPr>
          <w:b/>
          <w:sz w:val="24"/>
          <w:szCs w:val="24"/>
        </w:rPr>
        <w:t xml:space="preserve"> in Rye</w:t>
      </w:r>
    </w:p>
    <w:p w:rsidR="00553DFD" w:rsidRPr="003E7A97" w:rsidRDefault="00F01206" w:rsidP="00877C82">
      <w:pPr>
        <w:spacing w:line="48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Introduction</w:t>
      </w:r>
    </w:p>
    <w:p w:rsidR="0068235E" w:rsidRDefault="00AD34CC" w:rsidP="00877C82">
      <w:pPr>
        <w:spacing w:line="480" w:lineRule="auto"/>
        <w:jc w:val="both"/>
        <w:rPr>
          <w:sz w:val="24"/>
          <w:szCs w:val="24"/>
        </w:rPr>
      </w:pPr>
      <w:r w:rsidRPr="003E7A97">
        <w:rPr>
          <w:sz w:val="24"/>
          <w:szCs w:val="24"/>
        </w:rPr>
        <w:t xml:space="preserve">Rye </w:t>
      </w:r>
      <w:ins w:id="0" w:author="Giroux, Michael" w:date="2015-04-10T13:54:00Z">
        <w:r w:rsidR="00597AD2" w:rsidRPr="003E7A97">
          <w:rPr>
            <w:sz w:val="24"/>
            <w:szCs w:val="24"/>
          </w:rPr>
          <w:t>(</w:t>
        </w:r>
        <w:proofErr w:type="spellStart"/>
        <w:r w:rsidR="00597AD2" w:rsidRPr="000F672D">
          <w:rPr>
            <w:i/>
            <w:sz w:val="24"/>
            <w:szCs w:val="24"/>
          </w:rPr>
          <w:t>Secale</w:t>
        </w:r>
        <w:proofErr w:type="spellEnd"/>
        <w:r w:rsidR="00597AD2" w:rsidRPr="000F672D">
          <w:rPr>
            <w:i/>
            <w:sz w:val="24"/>
            <w:szCs w:val="24"/>
          </w:rPr>
          <w:t xml:space="preserve"> </w:t>
        </w:r>
        <w:proofErr w:type="spellStart"/>
        <w:r w:rsidR="00597AD2" w:rsidRPr="000F672D">
          <w:rPr>
            <w:i/>
            <w:sz w:val="24"/>
            <w:szCs w:val="24"/>
          </w:rPr>
          <w:t>cereale</w:t>
        </w:r>
        <w:proofErr w:type="spellEnd"/>
        <w:r w:rsidR="00597AD2" w:rsidRPr="003E7A97">
          <w:rPr>
            <w:sz w:val="24"/>
            <w:szCs w:val="24"/>
          </w:rPr>
          <w:t xml:space="preserve">) </w:t>
        </w:r>
      </w:ins>
      <w:r w:rsidRPr="003E7A97">
        <w:rPr>
          <w:sz w:val="24"/>
          <w:szCs w:val="24"/>
        </w:rPr>
        <w:t xml:space="preserve">is a recently domesticated </w:t>
      </w:r>
      <w:ins w:id="1" w:author="Giroux, Michael" w:date="2015-04-10T13:53:00Z">
        <w:r w:rsidR="00597AD2">
          <w:rPr>
            <w:sz w:val="24"/>
            <w:szCs w:val="24"/>
          </w:rPr>
          <w:t xml:space="preserve">diploid </w:t>
        </w:r>
      </w:ins>
      <w:r w:rsidRPr="003E7A97">
        <w:rPr>
          <w:sz w:val="24"/>
          <w:szCs w:val="24"/>
        </w:rPr>
        <w:t xml:space="preserve">crop </w:t>
      </w:r>
      <w:ins w:id="2" w:author="Giroux, Michael" w:date="2015-04-10T13:53:00Z">
        <w:r w:rsidR="00597AD2">
          <w:rPr>
            <w:sz w:val="24"/>
            <w:szCs w:val="24"/>
          </w:rPr>
          <w:t>(2n=14)</w:t>
        </w:r>
      </w:ins>
      <w:del w:id="3" w:author="Giroux, Michael" w:date="2015-04-10T13:53:00Z">
        <w:r w:rsidRPr="003E7A97" w:rsidDel="00597AD2">
          <w:rPr>
            <w:sz w:val="24"/>
            <w:szCs w:val="24"/>
          </w:rPr>
          <w:delText>which has diploid (2n=14) number of chromosome.</w:delText>
        </w:r>
      </w:del>
      <w:r w:rsidRPr="003E7A97">
        <w:rPr>
          <w:sz w:val="24"/>
          <w:szCs w:val="24"/>
        </w:rPr>
        <w:t xml:space="preserve"> It is a</w:t>
      </w:r>
      <w:ins w:id="4" w:author="Giroux, Michael" w:date="2015-04-10T13:53:00Z">
        <w:r w:rsidR="00597AD2">
          <w:rPr>
            <w:sz w:val="24"/>
            <w:szCs w:val="24"/>
          </w:rPr>
          <w:t xml:space="preserve"> spring and winter planted </w:t>
        </w:r>
      </w:ins>
      <w:del w:id="5" w:author="Giroux, Michael" w:date="2015-04-10T13:53:00Z">
        <w:r w:rsidRPr="003E7A97" w:rsidDel="00597AD2">
          <w:rPr>
            <w:sz w:val="24"/>
            <w:szCs w:val="24"/>
          </w:rPr>
          <w:delText xml:space="preserve">n </w:delText>
        </w:r>
      </w:del>
      <w:del w:id="6" w:author="Giroux, Michael" w:date="2015-04-10T13:54:00Z">
        <w:r w:rsidRPr="003E7A97" w:rsidDel="00597AD2">
          <w:rPr>
            <w:sz w:val="24"/>
            <w:szCs w:val="24"/>
          </w:rPr>
          <w:delText>annual and winter</w:delText>
        </w:r>
      </w:del>
      <w:r w:rsidRPr="003E7A97">
        <w:rPr>
          <w:sz w:val="24"/>
          <w:szCs w:val="24"/>
        </w:rPr>
        <w:t xml:space="preserve"> annual crop. Rye </w:t>
      </w:r>
      <w:del w:id="7" w:author="Giroux, Michael" w:date="2015-04-10T13:54:00Z">
        <w:r w:rsidRPr="003E7A97" w:rsidDel="00597AD2">
          <w:rPr>
            <w:sz w:val="24"/>
            <w:szCs w:val="24"/>
          </w:rPr>
          <w:delText>(</w:delText>
        </w:r>
        <w:r w:rsidRPr="001510D3" w:rsidDel="00597AD2">
          <w:rPr>
            <w:i/>
            <w:sz w:val="24"/>
            <w:szCs w:val="24"/>
            <w:rPrChange w:id="8" w:author="Giroux, Michael" w:date="2015-04-08T17:16:00Z">
              <w:rPr>
                <w:sz w:val="24"/>
                <w:szCs w:val="24"/>
              </w:rPr>
            </w:rPrChange>
          </w:rPr>
          <w:delText>Secale cereale</w:delText>
        </w:r>
        <w:r w:rsidRPr="003E7A97" w:rsidDel="00597AD2">
          <w:rPr>
            <w:sz w:val="24"/>
            <w:szCs w:val="24"/>
          </w:rPr>
          <w:delText xml:space="preserve">) </w:delText>
        </w:r>
      </w:del>
      <w:r w:rsidRPr="003E7A97">
        <w:rPr>
          <w:sz w:val="24"/>
          <w:szCs w:val="24"/>
        </w:rPr>
        <w:t xml:space="preserve">is </w:t>
      </w:r>
      <w:ins w:id="9" w:author="Giroux, Michael" w:date="2015-04-10T13:54:00Z">
        <w:r w:rsidR="00597AD2">
          <w:rPr>
            <w:sz w:val="24"/>
            <w:szCs w:val="24"/>
          </w:rPr>
          <w:t xml:space="preserve">grown as </w:t>
        </w:r>
      </w:ins>
      <w:del w:id="10" w:author="Giroux, Michael" w:date="2015-04-10T13:54:00Z">
        <w:r w:rsidRPr="003E7A97" w:rsidDel="00597AD2">
          <w:rPr>
            <w:sz w:val="24"/>
            <w:szCs w:val="24"/>
          </w:rPr>
          <w:delText>extensively used</w:delText>
        </w:r>
      </w:del>
      <w:del w:id="11" w:author="Giroux, Michael" w:date="2015-04-10T13:55:00Z">
        <w:r w:rsidRPr="003E7A97" w:rsidDel="00597AD2">
          <w:rPr>
            <w:sz w:val="24"/>
            <w:szCs w:val="24"/>
          </w:rPr>
          <w:delText xml:space="preserve"> as</w:delText>
        </w:r>
      </w:del>
      <w:r w:rsidRPr="003E7A97">
        <w:rPr>
          <w:sz w:val="24"/>
          <w:szCs w:val="24"/>
        </w:rPr>
        <w:t xml:space="preserve"> </w:t>
      </w:r>
      <w:ins w:id="12" w:author="Giroux, Michael" w:date="2015-04-10T13:54:00Z">
        <w:r w:rsidR="00597AD2">
          <w:rPr>
            <w:sz w:val="24"/>
            <w:szCs w:val="24"/>
          </w:rPr>
          <w:t xml:space="preserve">a </w:t>
        </w:r>
      </w:ins>
      <w:r w:rsidRPr="003E7A97">
        <w:rPr>
          <w:sz w:val="24"/>
          <w:szCs w:val="24"/>
        </w:rPr>
        <w:t>grain, cover</w:t>
      </w:r>
      <w:ins w:id="13" w:author="Giroux, Michael" w:date="2015-04-10T13:55:00Z">
        <w:r w:rsidR="00597AD2">
          <w:rPr>
            <w:sz w:val="24"/>
            <w:szCs w:val="24"/>
          </w:rPr>
          <w:t>,</w:t>
        </w:r>
      </w:ins>
      <w:del w:id="14" w:author="Giroux, Michael" w:date="2015-04-10T13:55:00Z">
        <w:r w:rsidRPr="003E7A97" w:rsidDel="00597AD2">
          <w:rPr>
            <w:sz w:val="24"/>
            <w:szCs w:val="24"/>
          </w:rPr>
          <w:delText xml:space="preserve"> crop</w:delText>
        </w:r>
      </w:del>
      <w:r w:rsidRPr="003E7A97">
        <w:rPr>
          <w:sz w:val="24"/>
          <w:szCs w:val="24"/>
        </w:rPr>
        <w:t xml:space="preserve"> or as </w:t>
      </w:r>
      <w:ins w:id="15" w:author="Giroux, Michael" w:date="2015-04-10T13:55:00Z">
        <w:r w:rsidR="00597AD2">
          <w:rPr>
            <w:sz w:val="24"/>
            <w:szCs w:val="24"/>
          </w:rPr>
          <w:t xml:space="preserve">a </w:t>
        </w:r>
      </w:ins>
      <w:r w:rsidRPr="003E7A97">
        <w:rPr>
          <w:sz w:val="24"/>
          <w:szCs w:val="24"/>
        </w:rPr>
        <w:t>forage crop</w:t>
      </w:r>
      <w:del w:id="16" w:author="Giroux, Michael" w:date="2015-04-10T13:55:00Z">
        <w:r w:rsidRPr="003E7A97" w:rsidDel="00597AD2">
          <w:rPr>
            <w:sz w:val="24"/>
            <w:szCs w:val="24"/>
          </w:rPr>
          <w:delText>s</w:delText>
        </w:r>
      </w:del>
      <w:r w:rsidRPr="003E7A97">
        <w:rPr>
          <w:sz w:val="24"/>
          <w:szCs w:val="24"/>
        </w:rPr>
        <w:t>. It is closely related to barley and wheat</w:t>
      </w:r>
      <w:ins w:id="17" w:author="Giroux, Michael" w:date="2015-04-10T13:55:00Z">
        <w:r w:rsidR="00597AD2">
          <w:rPr>
            <w:sz w:val="24"/>
            <w:szCs w:val="24"/>
          </w:rPr>
          <w:t xml:space="preserve"> in the </w:t>
        </w:r>
        <w:proofErr w:type="spellStart"/>
        <w:r w:rsidR="00597AD2">
          <w:rPr>
            <w:sz w:val="24"/>
            <w:szCs w:val="24"/>
          </w:rPr>
          <w:t>Triticeae</w:t>
        </w:r>
      </w:ins>
      <w:proofErr w:type="spellEnd"/>
      <w:ins w:id="18" w:author="Giroux, Michael" w:date="2015-04-10T13:56:00Z">
        <w:r w:rsidR="00597AD2">
          <w:rPr>
            <w:sz w:val="24"/>
            <w:szCs w:val="24"/>
          </w:rPr>
          <w:t xml:space="preserve"> tribe</w:t>
        </w:r>
      </w:ins>
      <w:r w:rsidRPr="003E7A97">
        <w:rPr>
          <w:sz w:val="24"/>
          <w:szCs w:val="24"/>
        </w:rPr>
        <w:t xml:space="preserve">. </w:t>
      </w:r>
      <w:del w:id="19" w:author="Giroux, Michael" w:date="2015-04-10T13:56:00Z">
        <w:r w:rsidRPr="003E7A97" w:rsidDel="00597AD2">
          <w:rPr>
            <w:sz w:val="24"/>
            <w:szCs w:val="24"/>
          </w:rPr>
          <w:delText>It is widely used as animal fodder.</w:delText>
        </w:r>
      </w:del>
      <w:r w:rsidRPr="003E7A97">
        <w:rPr>
          <w:sz w:val="24"/>
          <w:szCs w:val="24"/>
        </w:rPr>
        <w:t xml:space="preserve"> Rye is highly susceptible to ergot fungus and consumption of ergot infected rye causes</w:t>
      </w:r>
      <w:r w:rsidR="00C74BC4">
        <w:rPr>
          <w:sz w:val="24"/>
          <w:szCs w:val="24"/>
        </w:rPr>
        <w:t xml:space="preserve"> a</w:t>
      </w:r>
      <w:r w:rsidRPr="003E7A97">
        <w:rPr>
          <w:sz w:val="24"/>
          <w:szCs w:val="24"/>
        </w:rPr>
        <w:t xml:space="preserve"> serious health condition kn</w:t>
      </w:r>
      <w:r w:rsidR="0068235E" w:rsidRPr="003E7A97">
        <w:rPr>
          <w:sz w:val="24"/>
          <w:szCs w:val="24"/>
        </w:rPr>
        <w:t xml:space="preserve">own as </w:t>
      </w:r>
      <w:proofErr w:type="spellStart"/>
      <w:r w:rsidR="0068235E" w:rsidRPr="003E7A97">
        <w:rPr>
          <w:sz w:val="24"/>
          <w:szCs w:val="24"/>
        </w:rPr>
        <w:t>ergotism</w:t>
      </w:r>
      <w:proofErr w:type="spellEnd"/>
      <w:ins w:id="20" w:author="Giroux, Michael" w:date="2015-04-10T13:59:00Z">
        <w:r w:rsidR="00597AD2">
          <w:rPr>
            <w:sz w:val="24"/>
            <w:szCs w:val="24"/>
          </w:rPr>
          <w:t xml:space="preserve"> (Need a reference for the facts in the above sentences)</w:t>
        </w:r>
      </w:ins>
      <w:r w:rsidR="0068235E" w:rsidRPr="003E7A97">
        <w:rPr>
          <w:sz w:val="24"/>
          <w:szCs w:val="24"/>
        </w:rPr>
        <w:t>. E</w:t>
      </w:r>
      <w:r w:rsidRPr="003E7A97">
        <w:rPr>
          <w:sz w:val="24"/>
          <w:szCs w:val="24"/>
        </w:rPr>
        <w:t xml:space="preserve">rgot in rye is caused by </w:t>
      </w:r>
      <w:proofErr w:type="spellStart"/>
      <w:r w:rsidRPr="003E7A97">
        <w:rPr>
          <w:i/>
          <w:sz w:val="24"/>
          <w:szCs w:val="24"/>
        </w:rPr>
        <w:t>Claviceps</w:t>
      </w:r>
      <w:proofErr w:type="spellEnd"/>
      <w:r w:rsidRPr="003E7A97">
        <w:rPr>
          <w:i/>
          <w:sz w:val="24"/>
          <w:szCs w:val="24"/>
        </w:rPr>
        <w:t xml:space="preserve"> </w:t>
      </w:r>
      <w:proofErr w:type="spellStart"/>
      <w:r w:rsidRPr="003E7A97">
        <w:rPr>
          <w:i/>
          <w:sz w:val="24"/>
          <w:szCs w:val="24"/>
        </w:rPr>
        <w:t>purpurea</w:t>
      </w:r>
      <w:proofErr w:type="spellEnd"/>
      <w:r w:rsidRPr="003E7A97">
        <w:rPr>
          <w:sz w:val="24"/>
          <w:szCs w:val="24"/>
        </w:rPr>
        <w:t xml:space="preserve"> which can infect more than 400 grasses including wheat, barley etc. It is </w:t>
      </w:r>
      <w:r w:rsidR="00C74BC4">
        <w:rPr>
          <w:sz w:val="24"/>
          <w:szCs w:val="24"/>
        </w:rPr>
        <w:t xml:space="preserve">a </w:t>
      </w:r>
      <w:r w:rsidRPr="003E7A97">
        <w:rPr>
          <w:sz w:val="24"/>
          <w:szCs w:val="24"/>
        </w:rPr>
        <w:t xml:space="preserve">soil born pathogen and </w:t>
      </w:r>
      <w:ins w:id="21" w:author="Giroux, Michael" w:date="2015-04-10T13:57:00Z">
        <w:r w:rsidR="00597AD2">
          <w:rPr>
            <w:sz w:val="24"/>
            <w:szCs w:val="24"/>
          </w:rPr>
          <w:t xml:space="preserve">requires </w:t>
        </w:r>
      </w:ins>
      <w:del w:id="22" w:author="Giroux, Michael" w:date="2015-04-10T13:58:00Z">
        <w:r w:rsidRPr="003E7A97" w:rsidDel="00597AD2">
          <w:rPr>
            <w:sz w:val="24"/>
            <w:szCs w:val="24"/>
          </w:rPr>
          <w:delText xml:space="preserve">prefers </w:delText>
        </w:r>
      </w:del>
      <w:r w:rsidRPr="003E7A97">
        <w:rPr>
          <w:sz w:val="24"/>
          <w:szCs w:val="24"/>
        </w:rPr>
        <w:t xml:space="preserve">moisture </w:t>
      </w:r>
      <w:ins w:id="23" w:author="Giroux, Michael" w:date="2015-04-10T13:58:00Z">
        <w:r w:rsidR="00597AD2">
          <w:rPr>
            <w:sz w:val="24"/>
            <w:szCs w:val="24"/>
          </w:rPr>
          <w:t xml:space="preserve">and moderate temperatures </w:t>
        </w:r>
      </w:ins>
      <w:r w:rsidRPr="003E7A97">
        <w:rPr>
          <w:sz w:val="24"/>
          <w:szCs w:val="24"/>
        </w:rPr>
        <w:t xml:space="preserve">for sporulation. </w:t>
      </w:r>
      <w:r w:rsidR="00BA4F9B">
        <w:rPr>
          <w:sz w:val="24"/>
          <w:szCs w:val="24"/>
        </w:rPr>
        <w:t xml:space="preserve">This fungus is morphologically highly variable in terms of </w:t>
      </w:r>
      <w:proofErr w:type="spellStart"/>
      <w:r w:rsidR="00BA4F9B">
        <w:rPr>
          <w:sz w:val="24"/>
          <w:szCs w:val="24"/>
        </w:rPr>
        <w:t>sclerotial</w:t>
      </w:r>
      <w:proofErr w:type="spellEnd"/>
      <w:r w:rsidR="00BA4F9B">
        <w:rPr>
          <w:sz w:val="24"/>
          <w:szCs w:val="24"/>
        </w:rPr>
        <w:t xml:space="preserve"> length, color of stromata, shape and size of conidia and spectra of alkaloids produced by different isolates</w:t>
      </w:r>
      <w:r w:rsidR="005A17E1">
        <w:rPr>
          <w:sz w:val="24"/>
          <w:szCs w:val="24"/>
        </w:rPr>
        <w:t xml:space="preserve"> </w:t>
      </w:r>
      <w:r w:rsidR="005A17E1" w:rsidRPr="00253963">
        <w:rPr>
          <w:color w:val="000000" w:themeColor="text1"/>
          <w:sz w:val="24"/>
          <w:szCs w:val="24"/>
        </w:rPr>
        <w:t>(</w:t>
      </w:r>
      <w:proofErr w:type="spellStart"/>
      <w:r w:rsidR="005A17E1" w:rsidRPr="00253963">
        <w:rPr>
          <w:color w:val="000000" w:themeColor="text1"/>
          <w:sz w:val="24"/>
          <w:szCs w:val="24"/>
        </w:rPr>
        <w:fldChar w:fldCharType="begin"/>
      </w:r>
      <w:r w:rsidR="005A17E1" w:rsidRPr="00253963">
        <w:rPr>
          <w:color w:val="000000" w:themeColor="text1"/>
          <w:sz w:val="24"/>
          <w:szCs w:val="24"/>
        </w:rPr>
        <w:instrText xml:space="preserve"> HYPERLINK "http://www.ncbi.nlm.nih.gov/pubmed/?term=Esser%20K%5BAuthor%5D&amp;cauthor=true&amp;cauthor_uid=24309592" </w:instrText>
      </w:r>
      <w:r w:rsidR="005A17E1" w:rsidRPr="00253963">
        <w:rPr>
          <w:color w:val="000000" w:themeColor="text1"/>
          <w:sz w:val="24"/>
          <w:szCs w:val="24"/>
        </w:rPr>
        <w:fldChar w:fldCharType="separate"/>
      </w:r>
      <w:r w:rsidR="005A17E1" w:rsidRPr="00253963">
        <w:rPr>
          <w:rStyle w:val="Hyperlink"/>
          <w:rFonts w:cs="Arial"/>
          <w:color w:val="000000" w:themeColor="text1"/>
          <w:sz w:val="24"/>
          <w:szCs w:val="24"/>
          <w:u w:val="none"/>
          <w:shd w:val="clear" w:color="auto" w:fill="FFFFFF"/>
        </w:rPr>
        <w:t>Esser</w:t>
      </w:r>
      <w:proofErr w:type="spellEnd"/>
      <w:r w:rsidR="005A17E1" w:rsidRPr="00253963">
        <w:rPr>
          <w:rStyle w:val="Hyperlink"/>
          <w:rFonts w:cs="Arial"/>
          <w:color w:val="000000" w:themeColor="text1"/>
          <w:sz w:val="24"/>
          <w:szCs w:val="24"/>
          <w:u w:val="none"/>
          <w:shd w:val="clear" w:color="auto" w:fill="FFFFFF"/>
        </w:rPr>
        <w:t xml:space="preserve"> K</w:t>
      </w:r>
      <w:r w:rsidR="005A17E1" w:rsidRPr="00253963">
        <w:rPr>
          <w:color w:val="000000" w:themeColor="text1"/>
          <w:sz w:val="24"/>
          <w:szCs w:val="24"/>
        </w:rPr>
        <w:fldChar w:fldCharType="end"/>
      </w:r>
      <w:r w:rsidR="005A17E1" w:rsidRPr="00253963">
        <w:rPr>
          <w:rFonts w:cs="Arial"/>
          <w:color w:val="000000" w:themeColor="text1"/>
          <w:sz w:val="24"/>
          <w:szCs w:val="24"/>
          <w:shd w:val="clear" w:color="auto" w:fill="FFFFFF"/>
          <w:vertAlign w:val="superscript"/>
        </w:rPr>
        <w:t xml:space="preserve"> </w:t>
      </w:r>
      <w:r w:rsidR="005A17E1" w:rsidRPr="00253963">
        <w:rPr>
          <w:color w:val="000000" w:themeColor="text1"/>
          <w:sz w:val="24"/>
          <w:szCs w:val="24"/>
        </w:rPr>
        <w:t xml:space="preserve">&amp; </w:t>
      </w:r>
      <w:hyperlink r:id="rId7" w:history="1">
        <w:proofErr w:type="spellStart"/>
        <w:r w:rsidR="005A17E1" w:rsidRPr="00253963">
          <w:rPr>
            <w:rStyle w:val="Hyperlink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Tudzynski</w:t>
        </w:r>
        <w:proofErr w:type="spellEnd"/>
        <w:r w:rsidR="005A17E1" w:rsidRPr="00253963">
          <w:rPr>
            <w:rStyle w:val="Hyperlink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P</w:t>
        </w:r>
      </w:hyperlink>
      <w:r w:rsidR="005A17E1" w:rsidRPr="00253963">
        <w:rPr>
          <w:rFonts w:cs="Arial"/>
          <w:color w:val="000000" w:themeColor="text1"/>
          <w:sz w:val="24"/>
          <w:szCs w:val="24"/>
          <w:shd w:val="clear" w:color="auto" w:fill="FFFFFF"/>
        </w:rPr>
        <w:t>, 1978</w:t>
      </w:r>
      <w:r w:rsidR="005A17E1">
        <w:rPr>
          <w:rFonts w:cs="Arial"/>
          <w:color w:val="000000"/>
          <w:sz w:val="24"/>
          <w:szCs w:val="24"/>
          <w:shd w:val="clear" w:color="auto" w:fill="FFFFFF"/>
        </w:rPr>
        <w:t>).</w:t>
      </w:r>
      <w:ins w:id="24" w:author="Giroux, Michael" w:date="2015-04-10T14:01:00Z">
        <w:r w:rsidR="00597AD2">
          <w:rPr>
            <w:sz w:val="24"/>
            <w:szCs w:val="24"/>
          </w:rPr>
          <w:t xml:space="preserve"> B</w:t>
        </w:r>
      </w:ins>
      <w:del w:id="25" w:author="Giroux, Michael" w:date="2015-04-10T14:01:00Z">
        <w:r w:rsidR="0068235E" w:rsidRPr="003E7A97" w:rsidDel="00597AD2">
          <w:rPr>
            <w:sz w:val="24"/>
            <w:szCs w:val="24"/>
          </w:rPr>
          <w:delText>The b</w:delText>
        </w:r>
      </w:del>
      <w:r w:rsidR="0068235E" w:rsidRPr="003E7A97">
        <w:rPr>
          <w:sz w:val="24"/>
          <w:szCs w:val="24"/>
        </w:rPr>
        <w:t>reeding for ergot resistance in rye is still not advanced due to the lack of sufficient genotypic variation for this trait</w:t>
      </w:r>
      <w:ins w:id="26" w:author="Giroux, Michael" w:date="2015-04-10T14:01:00Z">
        <w:r w:rsidR="00597AD2">
          <w:rPr>
            <w:sz w:val="24"/>
            <w:szCs w:val="24"/>
          </w:rPr>
          <w:t xml:space="preserve"> </w:t>
        </w:r>
      </w:ins>
      <w:r w:rsidR="00FD73CB" w:rsidRPr="003E7A97">
        <w:rPr>
          <w:sz w:val="24"/>
          <w:szCs w:val="24"/>
        </w:rPr>
        <w:fldChar w:fldCharType="begin"/>
      </w:r>
      <w:r w:rsidR="00FD73CB" w:rsidRPr="003E7A97">
        <w:rPr>
          <w:sz w:val="24"/>
          <w:szCs w:val="24"/>
        </w:rPr>
        <w:instrText xml:space="preserve"> ADDIN EN.CITE &lt;EndNote&gt;&lt;Cite&gt;&lt;Author&gt;Mirdita&lt;/Author&gt;&lt;Year&gt;2009&lt;/Year&gt;&lt;RecNum&gt;2&lt;/RecNum&gt;&lt;DisplayText&gt;(Mirdita &amp;amp; Miedaner, 2009)&lt;/DisplayText&gt;&lt;record&gt;&lt;rec-number&gt;2&lt;/rec-number&gt;&lt;foreign-keys&gt;&lt;key app="EN" db-id="a9wzdtwas2xswpedzvjp5trvet2xd0aw2z5p" timestamp="1426651746"&gt;2&lt;/key&gt;&lt;/foreign-keys&gt;&lt;ref-type name="Journal Article"&gt;17&lt;/ref-type&gt;&lt;contributors&gt;&lt;authors&gt;&lt;author&gt;Mirdita, V.&lt;/author&gt;&lt;author&gt;Miedaner, T.&lt;/author&gt;&lt;/authors&gt;&lt;/contributors&gt;&lt;auth-address&gt;Miedaner, T&amp;#xD;Univ Hohenheim, State Plant Breeding Inst, D-70593 Stuttgart, Germany&amp;#xD;Univ Hohenheim, State Plant Breeding Inst, D-70593 Stuttgart, Germany&amp;#xD;Univ Hohenheim, State Plant Breeding Inst, D-70593 Stuttgart, Germany&amp;#xD;Univ Hohenheim, Inst Plant Breeding Seed Sci &amp;amp; Populat Genet, D-70593 Stuttgart, Germany&lt;/auth-address&gt;&lt;titles&gt;&lt;title&gt;Resistance to Ergot in Self-incompatible Germplasm Resources of Winter Rye&lt;/title&gt;&lt;secondary-title&gt;Journal of Phytopathology&lt;/secondary-title&gt;&lt;alt-title&gt;J Phytopathol&lt;/alt-title&gt;&lt;/titles&gt;&lt;periodical&gt;&lt;full-title&gt;Journal of Phytopathology&lt;/full-title&gt;&lt;abbr-1&gt;J Phytopathol&lt;/abbr-1&gt;&lt;/periodical&gt;&lt;alt-periodical&gt;&lt;full-title&gt;Journal of Phytopathology&lt;/full-title&gt;&lt;abbr-1&gt;J Phytopathol&lt;/abbr-1&gt;&lt;/alt-periodical&gt;&lt;pages&gt;350-355&lt;/pages&gt;&lt;volume&gt;157&lt;/volume&gt;&lt;number&gt;6&lt;/number&gt;&lt;keywords&gt;&lt;keyword&gt;claviceps purpurea&lt;/keyword&gt;&lt;keyword&gt;secale cereale&lt;/keyword&gt;&lt;keyword&gt;registered open-pollinated cultivars&lt;/keyword&gt;&lt;keyword&gt;genotypic variation&lt;/keyword&gt;&lt;keyword&gt;genotype x environment interaction&lt;/keyword&gt;&lt;keyword&gt;claviceps-purpurea&lt;/keyword&gt;&lt;keyword&gt;cereals&lt;/keyword&gt;&lt;/keywords&gt;&lt;dates&gt;&lt;year&gt;2009&lt;/year&gt;&lt;pub-dates&gt;&lt;date&gt;Jun&lt;/date&gt;&lt;/pub-dates&gt;&lt;/dates&gt;&lt;isbn&gt;0931-1785&lt;/isbn&gt;&lt;accession-num&gt;WOS:000265773600004&lt;/accession-num&gt;&lt;urls&gt;&lt;related-urls&gt;&lt;url&gt;&amp;lt;Go to ISI&amp;gt;://WOS:000265773600004&lt;/url&gt;&lt;/related-urls&gt;&lt;/urls&gt;&lt;electronic-resource-num&gt;DOI 10.1111/j.1439-0434.2008.01499.x&lt;/electronic-resource-num&gt;&lt;language&gt;English&lt;/language&gt;&lt;/record&gt;&lt;/Cite&gt;&lt;/EndNote&gt;</w:instrText>
      </w:r>
      <w:r w:rsidR="00FD73CB" w:rsidRPr="003E7A97">
        <w:rPr>
          <w:sz w:val="24"/>
          <w:szCs w:val="24"/>
        </w:rPr>
        <w:fldChar w:fldCharType="separate"/>
      </w:r>
      <w:r w:rsidR="00FD73CB" w:rsidRPr="003E7A97">
        <w:rPr>
          <w:noProof/>
          <w:sz w:val="24"/>
          <w:szCs w:val="24"/>
        </w:rPr>
        <w:t>(Mirdita &amp; Miedaner, 2009)</w:t>
      </w:r>
      <w:r w:rsidR="00FD73CB" w:rsidRPr="003E7A97">
        <w:rPr>
          <w:sz w:val="24"/>
          <w:szCs w:val="24"/>
        </w:rPr>
        <w:fldChar w:fldCharType="end"/>
      </w:r>
      <w:r w:rsidR="0068235E" w:rsidRPr="003E7A97">
        <w:rPr>
          <w:sz w:val="24"/>
          <w:szCs w:val="24"/>
        </w:rPr>
        <w:t xml:space="preserve">. </w:t>
      </w:r>
    </w:p>
    <w:p w:rsidR="00553DFD" w:rsidRPr="00553DFD" w:rsidRDefault="00553DFD" w:rsidP="00877C82">
      <w:pPr>
        <w:spacing w:line="480" w:lineRule="auto"/>
        <w:jc w:val="both"/>
        <w:rPr>
          <w:ins w:id="27" w:author="Giroux, Michael" w:date="2015-04-10T14:07:00Z"/>
          <w:b/>
          <w:sz w:val="24"/>
          <w:szCs w:val="24"/>
          <w:rPrChange w:id="28" w:author="Giroux, Michael" w:date="2015-04-10T14:07:00Z">
            <w:rPr>
              <w:ins w:id="29" w:author="Giroux, Michael" w:date="2015-04-10T14:07:00Z"/>
              <w:sz w:val="24"/>
              <w:szCs w:val="24"/>
            </w:rPr>
          </w:rPrChange>
        </w:rPr>
      </w:pPr>
      <w:ins w:id="30" w:author="Giroux, Michael" w:date="2015-04-10T14:07:00Z">
        <w:r w:rsidRPr="00553DFD">
          <w:rPr>
            <w:b/>
            <w:sz w:val="24"/>
            <w:szCs w:val="24"/>
            <w:rPrChange w:id="31" w:author="Giroux, Michael" w:date="2015-04-10T14:07:00Z">
              <w:rPr>
                <w:sz w:val="24"/>
                <w:szCs w:val="24"/>
              </w:rPr>
            </w:rPrChange>
          </w:rPr>
          <w:t>Rye</w:t>
        </w:r>
        <w:r>
          <w:rPr>
            <w:b/>
            <w:sz w:val="24"/>
            <w:szCs w:val="24"/>
          </w:rPr>
          <w:t xml:space="preserve"> Reproduction and Ergot infection</w:t>
        </w:r>
        <w:r w:rsidRPr="00553DFD">
          <w:rPr>
            <w:b/>
            <w:sz w:val="24"/>
            <w:szCs w:val="24"/>
            <w:rPrChange w:id="32" w:author="Giroux, Michael" w:date="2015-04-10T14:07:00Z">
              <w:rPr>
                <w:sz w:val="24"/>
                <w:szCs w:val="24"/>
              </w:rPr>
            </w:rPrChange>
          </w:rPr>
          <w:t xml:space="preserve"> </w:t>
        </w:r>
      </w:ins>
    </w:p>
    <w:p w:rsidR="00D472CB" w:rsidRDefault="0068235E" w:rsidP="00877C82">
      <w:pPr>
        <w:spacing w:line="480" w:lineRule="auto"/>
        <w:jc w:val="both"/>
        <w:rPr>
          <w:sz w:val="24"/>
          <w:szCs w:val="24"/>
        </w:rPr>
      </w:pPr>
      <w:r w:rsidRPr="003E7A97">
        <w:rPr>
          <w:sz w:val="24"/>
          <w:szCs w:val="24"/>
        </w:rPr>
        <w:t xml:space="preserve">Rye </w:t>
      </w:r>
      <w:r w:rsidR="00C74BC4">
        <w:rPr>
          <w:sz w:val="24"/>
          <w:szCs w:val="24"/>
        </w:rPr>
        <w:t xml:space="preserve">has </w:t>
      </w:r>
      <w:r w:rsidRPr="003E7A97">
        <w:rPr>
          <w:sz w:val="24"/>
          <w:szCs w:val="24"/>
        </w:rPr>
        <w:t>perfect flower</w:t>
      </w:r>
      <w:r w:rsidR="00C74BC4">
        <w:rPr>
          <w:sz w:val="24"/>
          <w:szCs w:val="24"/>
        </w:rPr>
        <w:t>s</w:t>
      </w:r>
      <w:r w:rsidRPr="003E7A97">
        <w:rPr>
          <w:sz w:val="24"/>
          <w:szCs w:val="24"/>
        </w:rPr>
        <w:t xml:space="preserve"> but possess</w:t>
      </w:r>
      <w:r w:rsidR="00C74BC4">
        <w:rPr>
          <w:sz w:val="24"/>
          <w:szCs w:val="24"/>
        </w:rPr>
        <w:t>es</w:t>
      </w:r>
      <w:r w:rsidRPr="003E7A97">
        <w:rPr>
          <w:sz w:val="24"/>
          <w:szCs w:val="24"/>
        </w:rPr>
        <w:t xml:space="preserve"> </w:t>
      </w:r>
      <w:proofErr w:type="spellStart"/>
      <w:r w:rsidR="00C74BC4" w:rsidRPr="003E7A97">
        <w:rPr>
          <w:sz w:val="24"/>
          <w:szCs w:val="24"/>
        </w:rPr>
        <w:t>gametophytic</w:t>
      </w:r>
      <w:proofErr w:type="spellEnd"/>
      <w:r w:rsidR="00C74BC4" w:rsidRPr="003E7A97">
        <w:rPr>
          <w:sz w:val="24"/>
          <w:szCs w:val="24"/>
        </w:rPr>
        <w:t xml:space="preserve"> self</w:t>
      </w:r>
      <w:r w:rsidR="003E7A97" w:rsidRPr="003E7A97">
        <w:rPr>
          <w:sz w:val="24"/>
          <w:szCs w:val="24"/>
        </w:rPr>
        <w:t>-</w:t>
      </w:r>
      <w:r w:rsidRPr="003E7A97">
        <w:rPr>
          <w:sz w:val="24"/>
          <w:szCs w:val="24"/>
        </w:rPr>
        <w:t>incompatibility. Therefore, it is always a</w:t>
      </w:r>
      <w:ins w:id="33" w:author="Giroux, Michael" w:date="2015-04-10T14:02:00Z">
        <w:r w:rsidR="00597AD2">
          <w:rPr>
            <w:sz w:val="24"/>
            <w:szCs w:val="24"/>
          </w:rPr>
          <w:t xml:space="preserve"> wind-pollinated </w:t>
        </w:r>
      </w:ins>
      <w:del w:id="34" w:author="Giroux, Michael" w:date="2015-04-10T14:02:00Z">
        <w:r w:rsidRPr="003E7A97" w:rsidDel="00597AD2">
          <w:rPr>
            <w:sz w:val="24"/>
            <w:szCs w:val="24"/>
          </w:rPr>
          <w:delText xml:space="preserve">n </w:delText>
        </w:r>
      </w:del>
      <w:proofErr w:type="spellStart"/>
      <w:r w:rsidRPr="003E7A97">
        <w:rPr>
          <w:sz w:val="24"/>
          <w:szCs w:val="24"/>
        </w:rPr>
        <w:t>out</w:t>
      </w:r>
      <w:del w:id="35" w:author="Giroux, Michael" w:date="2015-04-10T14:02:00Z">
        <w:r w:rsidRPr="003E7A97" w:rsidDel="00597AD2">
          <w:rPr>
            <w:sz w:val="24"/>
            <w:szCs w:val="24"/>
          </w:rPr>
          <w:delText xml:space="preserve"> </w:delText>
        </w:r>
      </w:del>
      <w:r w:rsidRPr="003E7A97">
        <w:rPr>
          <w:sz w:val="24"/>
          <w:szCs w:val="24"/>
        </w:rPr>
        <w:t>crosser</w:t>
      </w:r>
      <w:proofErr w:type="spellEnd"/>
      <w:del w:id="36" w:author="Giroux, Michael" w:date="2015-04-10T14:02:00Z">
        <w:r w:rsidR="008F19A9" w:rsidRPr="003E7A97" w:rsidDel="00597AD2">
          <w:rPr>
            <w:sz w:val="24"/>
            <w:szCs w:val="24"/>
          </w:rPr>
          <w:delText xml:space="preserve"> which is pollinated by wind</w:delText>
        </w:r>
      </w:del>
      <w:r w:rsidRPr="003E7A97">
        <w:rPr>
          <w:sz w:val="24"/>
          <w:szCs w:val="24"/>
        </w:rPr>
        <w:t xml:space="preserve">. </w:t>
      </w:r>
      <w:r w:rsidR="008F19A9" w:rsidRPr="003E7A97">
        <w:rPr>
          <w:sz w:val="24"/>
          <w:szCs w:val="24"/>
        </w:rPr>
        <w:t>This is an advantage for th</w:t>
      </w:r>
      <w:ins w:id="37" w:author="Giroux, Michael" w:date="2015-04-10T14:02:00Z">
        <w:r w:rsidR="00597AD2">
          <w:rPr>
            <w:sz w:val="24"/>
            <w:szCs w:val="24"/>
          </w:rPr>
          <w:t>e ergot</w:t>
        </w:r>
      </w:ins>
      <w:del w:id="38" w:author="Giroux, Michael" w:date="2015-04-10T14:02:00Z">
        <w:r w:rsidR="008F19A9" w:rsidRPr="003E7A97" w:rsidDel="00597AD2">
          <w:rPr>
            <w:sz w:val="24"/>
            <w:szCs w:val="24"/>
          </w:rPr>
          <w:delText>is</w:delText>
        </w:r>
      </w:del>
      <w:r w:rsidR="008F19A9" w:rsidRPr="003E7A97">
        <w:rPr>
          <w:sz w:val="24"/>
          <w:szCs w:val="24"/>
        </w:rPr>
        <w:t xml:space="preserve"> fungus. </w:t>
      </w:r>
      <w:ins w:id="39" w:author="Giroux, Michael" w:date="2015-04-10T14:02:00Z">
        <w:r w:rsidR="00597AD2">
          <w:rPr>
            <w:sz w:val="24"/>
            <w:szCs w:val="24"/>
          </w:rPr>
          <w:t>Ergot</w:t>
        </w:r>
      </w:ins>
      <w:del w:id="40" w:author="Giroux, Michael" w:date="2015-04-10T14:02:00Z">
        <w:r w:rsidR="008F19A9" w:rsidRPr="003E7A97" w:rsidDel="00597AD2">
          <w:rPr>
            <w:sz w:val="24"/>
            <w:szCs w:val="24"/>
          </w:rPr>
          <w:delText>This fungus</w:delText>
        </w:r>
      </w:del>
      <w:r w:rsidRPr="003E7A97">
        <w:rPr>
          <w:sz w:val="24"/>
          <w:szCs w:val="24"/>
        </w:rPr>
        <w:t xml:space="preserve"> mostly infects the ovary via stigma as soon as flower opens</w:t>
      </w:r>
      <w:r w:rsidR="000F565C" w:rsidRPr="003E7A97">
        <w:rPr>
          <w:sz w:val="24"/>
          <w:szCs w:val="24"/>
        </w:rPr>
        <w:t xml:space="preserve"> for pollination</w:t>
      </w:r>
      <w:r w:rsidRPr="003E7A97">
        <w:rPr>
          <w:sz w:val="24"/>
          <w:szCs w:val="24"/>
        </w:rPr>
        <w:t>. Generally</w:t>
      </w:r>
      <w:r w:rsidR="000F565C" w:rsidRPr="003E7A97">
        <w:rPr>
          <w:sz w:val="24"/>
          <w:szCs w:val="24"/>
        </w:rPr>
        <w:t xml:space="preserve">, </w:t>
      </w:r>
      <w:ins w:id="41" w:author="Giroux, Michael" w:date="2015-04-10T14:03:00Z">
        <w:r w:rsidR="00553DFD">
          <w:rPr>
            <w:sz w:val="24"/>
            <w:szCs w:val="24"/>
          </w:rPr>
          <w:t>ovaries</w:t>
        </w:r>
        <w:r w:rsidR="00597AD2">
          <w:rPr>
            <w:sz w:val="24"/>
            <w:szCs w:val="24"/>
          </w:rPr>
          <w:t xml:space="preserve"> are infected </w:t>
        </w:r>
      </w:ins>
      <w:del w:id="42" w:author="Giroux, Michael" w:date="2015-04-10T14:03:00Z">
        <w:r w:rsidR="0016140A" w:rsidRPr="003E7A97" w:rsidDel="00597AD2">
          <w:rPr>
            <w:sz w:val="24"/>
            <w:szCs w:val="24"/>
          </w:rPr>
          <w:delText xml:space="preserve">this fungus </w:delText>
        </w:r>
        <w:r w:rsidR="0016140A" w:rsidDel="00597AD2">
          <w:rPr>
            <w:sz w:val="24"/>
            <w:szCs w:val="24"/>
          </w:rPr>
          <w:delText>infects ovaries</w:delText>
        </w:r>
        <w:r w:rsidRPr="003E7A97" w:rsidDel="00597AD2">
          <w:rPr>
            <w:sz w:val="24"/>
            <w:szCs w:val="24"/>
          </w:rPr>
          <w:delText xml:space="preserve"> </w:delText>
        </w:r>
      </w:del>
      <w:r w:rsidRPr="003E7A97">
        <w:rPr>
          <w:sz w:val="24"/>
          <w:szCs w:val="24"/>
        </w:rPr>
        <w:t>before pollination</w:t>
      </w:r>
      <w:r w:rsidR="00DB67BE">
        <w:rPr>
          <w:sz w:val="24"/>
          <w:szCs w:val="24"/>
        </w:rPr>
        <w:t xml:space="preserve"> when the flower</w:t>
      </w:r>
      <w:r w:rsidR="0016140A">
        <w:rPr>
          <w:sz w:val="24"/>
          <w:szCs w:val="24"/>
        </w:rPr>
        <w:t>s are</w:t>
      </w:r>
      <w:r w:rsidR="00DB67BE">
        <w:rPr>
          <w:sz w:val="24"/>
          <w:szCs w:val="24"/>
        </w:rPr>
        <w:t xml:space="preserve"> open</w:t>
      </w:r>
      <w:r w:rsidR="009D2AC3">
        <w:rPr>
          <w:sz w:val="24"/>
          <w:szCs w:val="24"/>
        </w:rPr>
        <w:t xml:space="preserve"> and stigma</w:t>
      </w:r>
      <w:r w:rsidR="0016140A">
        <w:rPr>
          <w:sz w:val="24"/>
          <w:szCs w:val="24"/>
        </w:rPr>
        <w:t>s are</w:t>
      </w:r>
      <w:r w:rsidR="009D2AC3">
        <w:rPr>
          <w:sz w:val="24"/>
          <w:szCs w:val="24"/>
        </w:rPr>
        <w:t xml:space="preserve"> exposed</w:t>
      </w:r>
      <w:r w:rsidRPr="003E7A97">
        <w:rPr>
          <w:sz w:val="24"/>
          <w:szCs w:val="24"/>
        </w:rPr>
        <w:t xml:space="preserve">. </w:t>
      </w:r>
      <w:r w:rsidR="000F565C" w:rsidRPr="003E7A97">
        <w:rPr>
          <w:sz w:val="24"/>
          <w:szCs w:val="24"/>
        </w:rPr>
        <w:t xml:space="preserve">After landing on </w:t>
      </w:r>
      <w:r w:rsidR="0016140A">
        <w:rPr>
          <w:sz w:val="24"/>
          <w:szCs w:val="24"/>
        </w:rPr>
        <w:t xml:space="preserve">a </w:t>
      </w:r>
      <w:r w:rsidR="000F565C" w:rsidRPr="003E7A97">
        <w:rPr>
          <w:sz w:val="24"/>
          <w:szCs w:val="24"/>
        </w:rPr>
        <w:t xml:space="preserve">stigma, </w:t>
      </w:r>
      <w:proofErr w:type="spellStart"/>
      <w:ins w:id="43" w:author="Giroux, Michael" w:date="2015-04-10T14:03:00Z">
        <w:r w:rsidR="00553DFD">
          <w:rPr>
            <w:sz w:val="24"/>
            <w:szCs w:val="24"/>
          </w:rPr>
          <w:t>ergfot</w:t>
        </w:r>
      </w:ins>
      <w:del w:id="44" w:author="Giroux, Michael" w:date="2015-04-10T14:03:00Z">
        <w:r w:rsidR="0016140A" w:rsidDel="00553DFD">
          <w:rPr>
            <w:sz w:val="24"/>
            <w:szCs w:val="24"/>
          </w:rPr>
          <w:delText>this fungus</w:delText>
        </w:r>
        <w:r w:rsidR="000F565C" w:rsidRPr="003E7A97" w:rsidDel="00553DFD">
          <w:rPr>
            <w:sz w:val="24"/>
            <w:szCs w:val="24"/>
          </w:rPr>
          <w:delText xml:space="preserve"> </w:delText>
        </w:r>
        <w:r w:rsidR="000F565C" w:rsidRPr="003E7A97" w:rsidDel="00553DFD">
          <w:rPr>
            <w:sz w:val="24"/>
            <w:szCs w:val="24"/>
          </w:rPr>
          <w:lastRenderedPageBreak/>
          <w:delText xml:space="preserve">starts to </w:delText>
        </w:r>
      </w:del>
      <w:r w:rsidR="000F565C" w:rsidRPr="003E7A97">
        <w:rPr>
          <w:sz w:val="24"/>
          <w:szCs w:val="24"/>
        </w:rPr>
        <w:t>infect</w:t>
      </w:r>
      <w:ins w:id="45" w:author="Giroux, Michael" w:date="2015-04-10T14:03:00Z">
        <w:r w:rsidR="00553DFD">
          <w:rPr>
            <w:sz w:val="24"/>
            <w:szCs w:val="24"/>
          </w:rPr>
          <w:t>s</w:t>
        </w:r>
      </w:ins>
      <w:proofErr w:type="spellEnd"/>
      <w:r w:rsidR="0016140A">
        <w:rPr>
          <w:sz w:val="24"/>
          <w:szCs w:val="24"/>
        </w:rPr>
        <w:t xml:space="preserve"> ovaries</w:t>
      </w:r>
      <w:r w:rsidR="000F565C" w:rsidRPr="003E7A97">
        <w:rPr>
          <w:sz w:val="24"/>
          <w:szCs w:val="24"/>
        </w:rPr>
        <w:t>,</w:t>
      </w:r>
      <w:r w:rsidRPr="003E7A97">
        <w:rPr>
          <w:sz w:val="24"/>
          <w:szCs w:val="24"/>
        </w:rPr>
        <w:t xml:space="preserve"> </w:t>
      </w:r>
      <w:r w:rsidR="000F565C" w:rsidRPr="003E7A97">
        <w:rPr>
          <w:sz w:val="24"/>
          <w:szCs w:val="24"/>
        </w:rPr>
        <w:t>and form</w:t>
      </w:r>
      <w:ins w:id="46" w:author="Giroux, Michael" w:date="2015-04-10T14:03:00Z">
        <w:r w:rsidR="00553DFD">
          <w:rPr>
            <w:sz w:val="24"/>
            <w:szCs w:val="24"/>
          </w:rPr>
          <w:t>s</w:t>
        </w:r>
      </w:ins>
      <w:r w:rsidR="000F565C" w:rsidRPr="003E7A97">
        <w:rPr>
          <w:sz w:val="24"/>
          <w:szCs w:val="24"/>
        </w:rPr>
        <w:t xml:space="preserve"> </w:t>
      </w:r>
      <w:proofErr w:type="spellStart"/>
      <w:r w:rsidRPr="003E7A97">
        <w:rPr>
          <w:sz w:val="24"/>
          <w:szCs w:val="24"/>
        </w:rPr>
        <w:t>sclerotia</w:t>
      </w:r>
      <w:proofErr w:type="spellEnd"/>
      <w:r w:rsidRPr="003E7A97">
        <w:rPr>
          <w:sz w:val="24"/>
          <w:szCs w:val="24"/>
        </w:rPr>
        <w:t xml:space="preserve">. </w:t>
      </w:r>
      <w:r w:rsidR="009D2AC3">
        <w:rPr>
          <w:sz w:val="24"/>
          <w:szCs w:val="24"/>
        </w:rPr>
        <w:t xml:space="preserve">Usually, the infection is higher in exposed stigma which </w:t>
      </w:r>
      <w:ins w:id="47" w:author="Giroux, Michael" w:date="2015-04-10T14:03:00Z">
        <w:r w:rsidR="00553DFD">
          <w:rPr>
            <w:sz w:val="24"/>
            <w:szCs w:val="24"/>
          </w:rPr>
          <w:t>are</w:t>
        </w:r>
      </w:ins>
      <w:del w:id="48" w:author="Giroux, Michael" w:date="2015-04-10T14:03:00Z">
        <w:r w:rsidR="009D2AC3" w:rsidDel="00553DFD">
          <w:rPr>
            <w:sz w:val="24"/>
            <w:szCs w:val="24"/>
          </w:rPr>
          <w:delText>is</w:delText>
        </w:r>
      </w:del>
      <w:r w:rsidR="009D2AC3">
        <w:rPr>
          <w:sz w:val="24"/>
          <w:szCs w:val="24"/>
        </w:rPr>
        <w:t xml:space="preserve"> not pollinated</w:t>
      </w:r>
      <w:r w:rsidR="0016140A">
        <w:rPr>
          <w:sz w:val="24"/>
          <w:szCs w:val="24"/>
        </w:rPr>
        <w:t xml:space="preserve"> (</w:t>
      </w:r>
      <w:proofErr w:type="spellStart"/>
      <w:r w:rsidR="0016140A">
        <w:rPr>
          <w:sz w:val="24"/>
          <w:szCs w:val="24"/>
        </w:rPr>
        <w:t>Miedaner</w:t>
      </w:r>
      <w:proofErr w:type="spellEnd"/>
      <w:r w:rsidR="0016140A">
        <w:rPr>
          <w:sz w:val="24"/>
          <w:szCs w:val="24"/>
        </w:rPr>
        <w:t xml:space="preserve"> &amp; Geiger, 2015)</w:t>
      </w:r>
      <w:r w:rsidRPr="003E7A97">
        <w:rPr>
          <w:sz w:val="24"/>
          <w:szCs w:val="24"/>
        </w:rPr>
        <w:t>.</w:t>
      </w:r>
      <w:r w:rsidR="009D2AC3">
        <w:rPr>
          <w:sz w:val="24"/>
          <w:szCs w:val="24"/>
        </w:rPr>
        <w:t xml:space="preserve"> Reducing the duration between </w:t>
      </w:r>
      <w:ins w:id="49" w:author="Giroux, Michael" w:date="2015-04-10T14:04:00Z">
        <w:r w:rsidR="00553DFD">
          <w:rPr>
            <w:sz w:val="24"/>
            <w:szCs w:val="24"/>
          </w:rPr>
          <w:t xml:space="preserve">the time between </w:t>
        </w:r>
      </w:ins>
      <w:r w:rsidR="00EA2F91">
        <w:rPr>
          <w:sz w:val="24"/>
          <w:szCs w:val="24"/>
        </w:rPr>
        <w:t>flowers</w:t>
      </w:r>
      <w:r w:rsidR="009D2AC3">
        <w:rPr>
          <w:sz w:val="24"/>
          <w:szCs w:val="24"/>
        </w:rPr>
        <w:t xml:space="preserve"> opening</w:t>
      </w:r>
      <w:ins w:id="50" w:author="Giroux, Michael" w:date="2015-04-10T14:04:00Z">
        <w:r w:rsidR="00553DFD">
          <w:rPr>
            <w:sz w:val="24"/>
            <w:szCs w:val="24"/>
          </w:rPr>
          <w:t xml:space="preserve"> and </w:t>
        </w:r>
      </w:ins>
      <w:del w:id="51" w:author="Giroux, Michael" w:date="2015-04-10T14:04:00Z">
        <w:r w:rsidR="009D2AC3" w:rsidDel="00553DFD">
          <w:rPr>
            <w:sz w:val="24"/>
            <w:szCs w:val="24"/>
          </w:rPr>
          <w:delText xml:space="preserve"> </w:delText>
        </w:r>
        <w:r w:rsidR="00EA2F91" w:rsidDel="00553DFD">
          <w:rPr>
            <w:sz w:val="24"/>
            <w:szCs w:val="24"/>
          </w:rPr>
          <w:delText xml:space="preserve">– pollination – </w:delText>
        </w:r>
      </w:del>
      <w:r w:rsidR="00EA2F91">
        <w:rPr>
          <w:sz w:val="24"/>
          <w:szCs w:val="24"/>
        </w:rPr>
        <w:t>flower closing</w:t>
      </w:r>
      <w:ins w:id="52" w:author="Giroux, Michael" w:date="2015-04-10T14:04:00Z">
        <w:r w:rsidR="00553DFD">
          <w:rPr>
            <w:sz w:val="24"/>
            <w:szCs w:val="24"/>
          </w:rPr>
          <w:t xml:space="preserve"> which occurs after pollination</w:t>
        </w:r>
      </w:ins>
      <w:r w:rsidR="00EA2F91">
        <w:rPr>
          <w:sz w:val="24"/>
          <w:szCs w:val="24"/>
        </w:rPr>
        <w:t xml:space="preserve"> is </w:t>
      </w:r>
      <w:r w:rsidR="00D472CB">
        <w:rPr>
          <w:sz w:val="24"/>
          <w:szCs w:val="24"/>
        </w:rPr>
        <w:t xml:space="preserve">a </w:t>
      </w:r>
      <w:r w:rsidR="00EA2F91">
        <w:rPr>
          <w:sz w:val="24"/>
          <w:szCs w:val="24"/>
        </w:rPr>
        <w:t>key to success for ergot avoidance. T</w:t>
      </w:r>
      <w:r w:rsidRPr="003E7A97">
        <w:rPr>
          <w:sz w:val="24"/>
          <w:szCs w:val="24"/>
        </w:rPr>
        <w:t xml:space="preserve">herefore, </w:t>
      </w:r>
      <w:ins w:id="53" w:author="Giroux, Michael" w:date="2015-04-10T14:04:00Z">
        <w:r w:rsidR="00553DFD">
          <w:rPr>
            <w:sz w:val="24"/>
            <w:szCs w:val="24"/>
          </w:rPr>
          <w:t xml:space="preserve">a useful approach to reduce </w:t>
        </w:r>
      </w:ins>
      <w:del w:id="54" w:author="Giroux, Michael" w:date="2015-04-10T14:05:00Z">
        <w:r w:rsidRPr="003E7A97" w:rsidDel="00553DFD">
          <w:rPr>
            <w:sz w:val="24"/>
            <w:szCs w:val="24"/>
          </w:rPr>
          <w:delText xml:space="preserve">main idea to get rid of </w:delText>
        </w:r>
      </w:del>
      <w:r w:rsidRPr="003E7A97">
        <w:rPr>
          <w:sz w:val="24"/>
          <w:szCs w:val="24"/>
        </w:rPr>
        <w:t xml:space="preserve">ergot </w:t>
      </w:r>
      <w:ins w:id="55" w:author="Giroux, Michael" w:date="2015-04-10T14:05:00Z">
        <w:r w:rsidR="00553DFD">
          <w:rPr>
            <w:sz w:val="24"/>
            <w:szCs w:val="24"/>
          </w:rPr>
          <w:t xml:space="preserve">infection </w:t>
        </w:r>
      </w:ins>
      <w:r w:rsidRPr="003E7A97">
        <w:rPr>
          <w:sz w:val="24"/>
          <w:szCs w:val="24"/>
        </w:rPr>
        <w:t>is to perform selection for cl</w:t>
      </w:r>
      <w:ins w:id="56" w:author="Giroux, Michael" w:date="2015-04-10T14:05:00Z">
        <w:r w:rsidR="00553DFD">
          <w:rPr>
            <w:sz w:val="24"/>
            <w:szCs w:val="24"/>
          </w:rPr>
          <w:t xml:space="preserve">osed flowers also termed </w:t>
        </w:r>
        <w:proofErr w:type="spellStart"/>
        <w:r w:rsidR="00553DFD">
          <w:rPr>
            <w:sz w:val="24"/>
            <w:szCs w:val="24"/>
          </w:rPr>
          <w:t>cl</w:t>
        </w:r>
      </w:ins>
      <w:r w:rsidRPr="003E7A97">
        <w:rPr>
          <w:sz w:val="24"/>
          <w:szCs w:val="24"/>
        </w:rPr>
        <w:t>eistogamy</w:t>
      </w:r>
      <w:proofErr w:type="spellEnd"/>
      <w:r w:rsidRPr="003E7A97">
        <w:rPr>
          <w:sz w:val="24"/>
          <w:szCs w:val="24"/>
        </w:rPr>
        <w:t xml:space="preserve"> in </w:t>
      </w:r>
      <w:r w:rsidR="008F19A9" w:rsidRPr="003E7A97">
        <w:rPr>
          <w:sz w:val="24"/>
          <w:szCs w:val="24"/>
        </w:rPr>
        <w:t>r</w:t>
      </w:r>
      <w:r w:rsidRPr="003E7A97">
        <w:rPr>
          <w:sz w:val="24"/>
          <w:szCs w:val="24"/>
        </w:rPr>
        <w:t xml:space="preserve">ye which </w:t>
      </w:r>
      <w:ins w:id="57" w:author="Giroux, Michael" w:date="2015-04-10T14:05:00Z">
        <w:r w:rsidR="00553DFD">
          <w:rPr>
            <w:sz w:val="24"/>
            <w:szCs w:val="24"/>
          </w:rPr>
          <w:t xml:space="preserve">would </w:t>
        </w:r>
      </w:ins>
      <w:r w:rsidRPr="003E7A97">
        <w:rPr>
          <w:sz w:val="24"/>
          <w:szCs w:val="24"/>
        </w:rPr>
        <w:t>prevent</w:t>
      </w:r>
      <w:del w:id="58" w:author="Giroux, Michael" w:date="2015-04-10T14:05:00Z">
        <w:r w:rsidRPr="003E7A97" w:rsidDel="00553DFD">
          <w:rPr>
            <w:sz w:val="24"/>
            <w:szCs w:val="24"/>
          </w:rPr>
          <w:delText>s</w:delText>
        </w:r>
      </w:del>
      <w:r w:rsidRPr="003E7A97">
        <w:rPr>
          <w:sz w:val="24"/>
          <w:szCs w:val="24"/>
        </w:rPr>
        <w:t xml:space="preserve"> stigma exposure</w:t>
      </w:r>
      <w:r w:rsidR="000F565C" w:rsidRPr="003E7A97">
        <w:rPr>
          <w:sz w:val="24"/>
          <w:szCs w:val="24"/>
        </w:rPr>
        <w:t xml:space="preserve"> and </w:t>
      </w:r>
      <w:ins w:id="59" w:author="Giroux, Michael" w:date="2015-04-10T14:05:00Z">
        <w:r w:rsidR="00553DFD">
          <w:rPr>
            <w:sz w:val="24"/>
            <w:szCs w:val="24"/>
          </w:rPr>
          <w:t xml:space="preserve">ergot entry into </w:t>
        </w:r>
      </w:ins>
      <w:del w:id="60" w:author="Giroux, Michael" w:date="2015-04-10T14:05:00Z">
        <w:r w:rsidR="000F565C" w:rsidRPr="003E7A97" w:rsidDel="00553DFD">
          <w:rPr>
            <w:sz w:val="24"/>
            <w:szCs w:val="24"/>
          </w:rPr>
          <w:delText>prevents its entry into the</w:delText>
        </w:r>
      </w:del>
      <w:r w:rsidR="000F565C" w:rsidRPr="003E7A97">
        <w:rPr>
          <w:sz w:val="24"/>
          <w:szCs w:val="24"/>
        </w:rPr>
        <w:t xml:space="preserve"> ovary</w:t>
      </w:r>
      <w:r w:rsidRPr="003E7A97">
        <w:rPr>
          <w:sz w:val="24"/>
          <w:szCs w:val="24"/>
        </w:rPr>
        <w:t xml:space="preserve">. </w:t>
      </w:r>
      <w:r w:rsidR="00D472CB">
        <w:rPr>
          <w:sz w:val="24"/>
          <w:szCs w:val="24"/>
        </w:rPr>
        <w:t xml:space="preserve">Since rye has self-incompatibility system, breeding has to be done </w:t>
      </w:r>
      <w:ins w:id="61" w:author="Giroux, Michael" w:date="2015-04-10T14:06:00Z">
        <w:r w:rsidR="00553DFD">
          <w:rPr>
            <w:sz w:val="24"/>
            <w:szCs w:val="24"/>
          </w:rPr>
          <w:t xml:space="preserve">to select for self-compatibility before </w:t>
        </w:r>
      </w:ins>
      <w:del w:id="62" w:author="Giroux, Michael" w:date="2015-04-10T14:06:00Z">
        <w:r w:rsidR="00D472CB" w:rsidDel="00553DFD">
          <w:rPr>
            <w:sz w:val="24"/>
            <w:szCs w:val="24"/>
          </w:rPr>
          <w:delText>for it</w:delText>
        </w:r>
      </w:del>
      <w:del w:id="63" w:author="Giroux, Michael" w:date="2015-04-10T14:07:00Z">
        <w:r w:rsidR="00D472CB" w:rsidDel="00553DFD">
          <w:rPr>
            <w:sz w:val="24"/>
            <w:szCs w:val="24"/>
          </w:rPr>
          <w:delText xml:space="preserve"> before </w:delText>
        </w:r>
      </w:del>
      <w:proofErr w:type="spellStart"/>
      <w:r w:rsidR="00D472CB">
        <w:rPr>
          <w:sz w:val="24"/>
          <w:szCs w:val="24"/>
        </w:rPr>
        <w:t>cleistogamy</w:t>
      </w:r>
      <w:proofErr w:type="spellEnd"/>
      <w:r w:rsidR="00D472CB">
        <w:rPr>
          <w:sz w:val="24"/>
          <w:szCs w:val="24"/>
        </w:rPr>
        <w:t>.</w:t>
      </w:r>
    </w:p>
    <w:p w:rsidR="0068235E" w:rsidRPr="003E7A97" w:rsidRDefault="008F19A9" w:rsidP="00877C82">
      <w:pPr>
        <w:spacing w:line="480" w:lineRule="auto"/>
        <w:jc w:val="both"/>
        <w:rPr>
          <w:sz w:val="24"/>
          <w:szCs w:val="24"/>
        </w:rPr>
      </w:pPr>
      <w:r w:rsidRPr="003E7A97">
        <w:rPr>
          <w:sz w:val="24"/>
          <w:szCs w:val="24"/>
        </w:rPr>
        <w:t xml:space="preserve"> </w:t>
      </w:r>
      <w:r w:rsidR="006B4B09" w:rsidRPr="003E7A97">
        <w:rPr>
          <w:sz w:val="24"/>
          <w:szCs w:val="24"/>
        </w:rPr>
        <w:t xml:space="preserve">It has been documented that </w:t>
      </w:r>
      <w:r w:rsidR="0016140A">
        <w:rPr>
          <w:sz w:val="24"/>
          <w:szCs w:val="24"/>
        </w:rPr>
        <w:t>the</w:t>
      </w:r>
      <w:r w:rsidR="006B4B09" w:rsidRPr="003E7A97">
        <w:rPr>
          <w:sz w:val="24"/>
          <w:szCs w:val="24"/>
        </w:rPr>
        <w:t xml:space="preserve"> </w:t>
      </w:r>
      <w:ins w:id="64" w:author="Giroux, Michael" w:date="2015-04-10T14:08:00Z">
        <w:r w:rsidR="00553DFD" w:rsidRPr="003E7A97">
          <w:rPr>
            <w:sz w:val="24"/>
            <w:szCs w:val="24"/>
          </w:rPr>
          <w:t xml:space="preserve">Z </w:t>
        </w:r>
      </w:ins>
      <w:r w:rsidR="006B4B09" w:rsidRPr="003E7A97">
        <w:rPr>
          <w:sz w:val="24"/>
          <w:szCs w:val="24"/>
        </w:rPr>
        <w:t xml:space="preserve">locus </w:t>
      </w:r>
      <w:del w:id="65" w:author="Giroux, Michael" w:date="2015-04-10T14:08:00Z">
        <w:r w:rsidR="006B4B09" w:rsidRPr="003E7A97" w:rsidDel="00553DFD">
          <w:rPr>
            <w:sz w:val="24"/>
            <w:szCs w:val="24"/>
          </w:rPr>
          <w:delText xml:space="preserve">Z </w:delText>
        </w:r>
      </w:del>
      <w:r w:rsidR="0016140A">
        <w:rPr>
          <w:sz w:val="24"/>
          <w:szCs w:val="24"/>
        </w:rPr>
        <w:t xml:space="preserve">on the </w:t>
      </w:r>
      <w:r w:rsidR="009D38E3" w:rsidRPr="003E7A97">
        <w:rPr>
          <w:sz w:val="24"/>
          <w:szCs w:val="24"/>
        </w:rPr>
        <w:t xml:space="preserve">2RL chromosome of </w:t>
      </w:r>
      <w:r w:rsidR="006B4B09" w:rsidRPr="003E7A97">
        <w:rPr>
          <w:sz w:val="24"/>
          <w:szCs w:val="24"/>
        </w:rPr>
        <w:t xml:space="preserve">rye is responsible for </w:t>
      </w:r>
      <w:del w:id="66" w:author="Giroux, Michael" w:date="2015-04-10T14:08:00Z">
        <w:r w:rsidR="006B4B09" w:rsidRPr="003E7A97" w:rsidDel="00553DFD">
          <w:rPr>
            <w:sz w:val="24"/>
            <w:szCs w:val="24"/>
          </w:rPr>
          <w:delText xml:space="preserve">the </w:delText>
        </w:r>
      </w:del>
      <w:r w:rsidR="006B4B09" w:rsidRPr="003E7A97">
        <w:rPr>
          <w:sz w:val="24"/>
          <w:szCs w:val="24"/>
        </w:rPr>
        <w:t>self-incompatibility</w:t>
      </w:r>
      <w:r w:rsidR="009D38E3" w:rsidRPr="003E7A97">
        <w:rPr>
          <w:sz w:val="24"/>
          <w:szCs w:val="24"/>
        </w:rPr>
        <w:t xml:space="preserve"> where </w:t>
      </w:r>
      <w:r w:rsidR="009D38E3" w:rsidRPr="003E7A97">
        <w:rPr>
          <w:rFonts w:cs="Arial"/>
          <w:color w:val="000000"/>
          <w:sz w:val="24"/>
          <w:szCs w:val="24"/>
          <w:shd w:val="clear" w:color="auto" w:fill="FFFFFF"/>
        </w:rPr>
        <w:t>TC116908 (a STS marker) co-segregated with</w:t>
      </w:r>
      <w:ins w:id="67" w:author="Giroux, Michael" w:date="2015-04-10T14:09:00Z">
        <w:r w:rsidR="00553DFD">
          <w:rPr>
            <w:rFonts w:cs="Arial"/>
            <w:color w:val="000000"/>
            <w:sz w:val="24"/>
            <w:szCs w:val="24"/>
            <w:shd w:val="clear" w:color="auto" w:fill="FFFFFF"/>
          </w:rPr>
          <w:t xml:space="preserve"> the Z locus (and self-incompatibility)</w:t>
        </w:r>
      </w:ins>
      <w:del w:id="68" w:author="Giroux, Michael" w:date="2015-04-10T14:09:00Z">
        <w:r w:rsidR="009D38E3" w:rsidRPr="003E7A97" w:rsidDel="00553DFD">
          <w:rPr>
            <w:rFonts w:cs="Arial"/>
            <w:color w:val="000000"/>
            <w:sz w:val="24"/>
            <w:szCs w:val="24"/>
            <w:shd w:val="clear" w:color="auto" w:fill="FFFFFF"/>
          </w:rPr>
          <w:delText xml:space="preserve"> Z locus</w:delText>
        </w:r>
      </w:del>
      <w:r w:rsidR="00A125D2" w:rsidRPr="003E7A97">
        <w:rPr>
          <w:rFonts w:cs="Arial"/>
          <w:color w:val="000000"/>
          <w:sz w:val="24"/>
          <w:szCs w:val="24"/>
          <w:shd w:val="clear" w:color="auto" w:fill="FFFFFF"/>
        </w:rPr>
        <w:t>. Th</w:t>
      </w:r>
      <w:ins w:id="69" w:author="Giroux, Michael" w:date="2015-04-10T14:09:00Z">
        <w:r w:rsidR="00553DFD">
          <w:rPr>
            <w:rFonts w:cs="Arial"/>
            <w:color w:val="000000"/>
            <w:sz w:val="24"/>
            <w:szCs w:val="24"/>
            <w:shd w:val="clear" w:color="auto" w:fill="FFFFFF"/>
          </w:rPr>
          <w:t xml:space="preserve">e Z locus gene </w:t>
        </w:r>
      </w:ins>
      <w:ins w:id="70" w:author="Giroux, Michael" w:date="2015-04-10T14:10:00Z">
        <w:r w:rsidR="00553DFD">
          <w:rPr>
            <w:rFonts w:cs="Arial"/>
            <w:color w:val="000000"/>
            <w:sz w:val="24"/>
            <w:szCs w:val="24"/>
            <w:shd w:val="clear" w:color="auto" w:fill="FFFFFF"/>
          </w:rPr>
          <w:t xml:space="preserve">likely encodes </w:t>
        </w:r>
      </w:ins>
      <w:del w:id="71" w:author="Giroux, Michael" w:date="2015-04-10T14:09:00Z">
        <w:r w:rsidR="00A125D2" w:rsidRPr="003E7A97" w:rsidDel="00553DFD">
          <w:rPr>
            <w:rFonts w:cs="Arial"/>
            <w:color w:val="000000"/>
            <w:sz w:val="24"/>
            <w:szCs w:val="24"/>
            <w:shd w:val="clear" w:color="auto" w:fill="FFFFFF"/>
          </w:rPr>
          <w:delText xml:space="preserve">is marker has been found </w:delText>
        </w:r>
        <w:r w:rsidR="0016140A" w:rsidDel="00553DFD">
          <w:rPr>
            <w:rFonts w:cs="Arial"/>
            <w:color w:val="000000"/>
            <w:sz w:val="24"/>
            <w:szCs w:val="24"/>
            <w:shd w:val="clear" w:color="auto" w:fill="FFFFFF"/>
          </w:rPr>
          <w:delText>likely to represent</w:delText>
        </w:r>
      </w:del>
      <w:r w:rsidR="0016140A">
        <w:rPr>
          <w:rFonts w:cs="Arial"/>
          <w:color w:val="000000"/>
          <w:sz w:val="24"/>
          <w:szCs w:val="24"/>
          <w:shd w:val="clear" w:color="auto" w:fill="FFFFFF"/>
        </w:rPr>
        <w:t xml:space="preserve"> a </w:t>
      </w:r>
      <w:r w:rsidR="009D38E3" w:rsidRPr="003E7A97">
        <w:rPr>
          <w:rFonts w:cs="Arial"/>
          <w:color w:val="000000"/>
          <w:sz w:val="24"/>
          <w:szCs w:val="24"/>
          <w:shd w:val="clear" w:color="auto" w:fill="FFFFFF"/>
        </w:rPr>
        <w:t>ubiquitin-specific protease</w:t>
      </w:r>
      <w:r w:rsidR="009D38E3" w:rsidRPr="003E7A97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 xml:space="preserve"> (UBP) </w:t>
      </w:r>
      <w:r w:rsidR="009D38E3" w:rsidRPr="003E7A97">
        <w:rPr>
          <w:rFonts w:cs="Arial"/>
          <w:color w:val="000000"/>
          <w:sz w:val="24"/>
          <w:szCs w:val="24"/>
          <w:shd w:val="clear" w:color="auto" w:fill="FFFFFF"/>
        </w:rPr>
        <w:t xml:space="preserve">which has </w:t>
      </w:r>
      <w:ins w:id="72" w:author="Giroux, Michael" w:date="2015-04-10T14:10:00Z">
        <w:r w:rsidR="00553DFD">
          <w:rPr>
            <w:rFonts w:cs="Arial"/>
            <w:color w:val="000000"/>
            <w:sz w:val="24"/>
            <w:szCs w:val="24"/>
            <w:shd w:val="clear" w:color="auto" w:fill="FFFFFF"/>
          </w:rPr>
          <w:t xml:space="preserve">a </w:t>
        </w:r>
      </w:ins>
      <w:r w:rsidR="009D38E3" w:rsidRPr="003E7A97">
        <w:rPr>
          <w:rFonts w:cs="Arial"/>
          <w:color w:val="000000"/>
          <w:sz w:val="24"/>
          <w:szCs w:val="24"/>
          <w:shd w:val="clear" w:color="auto" w:fill="FFFFFF"/>
        </w:rPr>
        <w:t xml:space="preserve">ubiquitination function </w:t>
      </w:r>
      <w:r w:rsidR="00A125D2" w:rsidRPr="003E7A97">
        <w:rPr>
          <w:rFonts w:cs="Arial"/>
          <w:color w:val="000000"/>
          <w:sz w:val="24"/>
          <w:szCs w:val="24"/>
          <w:shd w:val="clear" w:color="auto" w:fill="FFFFFF"/>
        </w:rPr>
        <w:t xml:space="preserve">and is </w:t>
      </w:r>
      <w:r w:rsidR="009D38E3" w:rsidRPr="003E7A97">
        <w:rPr>
          <w:rFonts w:cs="Arial"/>
          <w:color w:val="000000"/>
          <w:sz w:val="24"/>
          <w:szCs w:val="24"/>
          <w:shd w:val="clear" w:color="auto" w:fill="FFFFFF"/>
        </w:rPr>
        <w:t>generally found in self-incompa</w:t>
      </w:r>
      <w:r w:rsidR="00FD73CB" w:rsidRPr="003E7A97">
        <w:rPr>
          <w:rFonts w:cs="Arial"/>
          <w:color w:val="000000"/>
          <w:sz w:val="24"/>
          <w:szCs w:val="24"/>
          <w:shd w:val="clear" w:color="auto" w:fill="FFFFFF"/>
        </w:rPr>
        <w:t>t</w:t>
      </w:r>
      <w:r w:rsidR="009D38E3" w:rsidRPr="003E7A97">
        <w:rPr>
          <w:rFonts w:cs="Arial"/>
          <w:color w:val="000000"/>
          <w:sz w:val="24"/>
          <w:szCs w:val="24"/>
          <w:shd w:val="clear" w:color="auto" w:fill="FFFFFF"/>
        </w:rPr>
        <w:t xml:space="preserve">ibility </w:t>
      </w:r>
      <w:r w:rsidR="00FD73CB" w:rsidRPr="003E7A97">
        <w:rPr>
          <w:rFonts w:cs="Arial"/>
          <w:color w:val="000000"/>
          <w:sz w:val="24"/>
          <w:szCs w:val="24"/>
          <w:shd w:val="clear" w:color="auto" w:fill="FFFFFF"/>
        </w:rPr>
        <w:t>reactions in plants</w:t>
      </w:r>
      <w:r w:rsidR="00FD73CB" w:rsidRPr="003E7A97">
        <w:rPr>
          <w:rFonts w:cs="Arial"/>
          <w:color w:val="000000"/>
          <w:sz w:val="24"/>
          <w:szCs w:val="24"/>
          <w:shd w:val="clear" w:color="auto" w:fill="FFFFFF"/>
        </w:rPr>
        <w:fldChar w:fldCharType="begin"/>
      </w:r>
      <w:r w:rsidR="00FD73CB" w:rsidRPr="003E7A97">
        <w:rPr>
          <w:rFonts w:cs="Arial"/>
          <w:color w:val="000000"/>
          <w:sz w:val="24"/>
          <w:szCs w:val="24"/>
          <w:shd w:val="clear" w:color="auto" w:fill="FFFFFF"/>
        </w:rPr>
        <w:instrText xml:space="preserve"> ADDIN EN.CITE &lt;EndNote&gt;&lt;Cite&gt;&lt;Author&gt;Hackauf&lt;/Author&gt;&lt;Year&gt;2005&lt;/Year&gt;&lt;RecNum&gt;4&lt;/RecNum&gt;&lt;DisplayText&gt;(Hackauf &amp;amp; Wehling, 2005)&lt;/DisplayText&gt;&lt;record&gt;&lt;rec-number&gt;4&lt;/rec-number&gt;&lt;foreign-keys&gt;&lt;key app="EN" db-id="a9wzdtwas2xswpedzvjp5trvet2xd0aw2z5p" timestamp="1426657595"&gt;4&lt;/key&gt;&lt;/foreign-keys&gt;&lt;ref-type name="Journal Article"&gt;17&lt;/ref-type&gt;&lt;contributors&gt;&lt;authors&gt;&lt;author&gt;Hackauf, B.&lt;/author&gt;&lt;author&gt;Wehling, P.&lt;/author&gt;&lt;/authors&gt;&lt;/contributors&gt;&lt;titles&gt;&lt;title&gt;Approaching the self-incompatibility locus Z in rye (Secale cereale L.) via comparative genetics&lt;/title&gt;&lt;secondary-title&gt;Theoretical and Applied Genetics&lt;/secondary-title&gt;&lt;alt-title&gt;Theor Appl Genet&lt;/alt-title&gt;&lt;/titles&gt;&lt;periodical&gt;&lt;full-title&gt;Theoretical and Applied Genetics&lt;/full-title&gt;&lt;abbr-1&gt;Theor Appl Genet&lt;/abbr-1&gt;&lt;/periodical&gt;&lt;alt-periodical&gt;&lt;full-title&gt;Theoretical and Applied Genetics&lt;/full-title&gt;&lt;abbr-1&gt;Theor Appl Genet&lt;/abbr-1&gt;&lt;/alt-periodical&gt;&lt;pages&gt;832-845&lt;/pages&gt;&lt;volume&gt;110&lt;/volume&gt;&lt;number&gt;5&lt;/number&gt;&lt;dates&gt;&lt;year&gt;2005&lt;/year&gt;&lt;pub-dates&gt;&lt;date&gt;2005/03/01&lt;/date&gt;&lt;/pub-dates&gt;&lt;/dates&gt;&lt;publisher&gt;Springer-Verlag&lt;/publisher&gt;&lt;isbn&gt;0040-5752&lt;/isbn&gt;&lt;urls&gt;&lt;related-urls&gt;&lt;url&gt;http://dx.doi.org/10.1007/s00122-004-1869-4&lt;/url&gt;&lt;/related-urls&gt;&lt;/urls&gt;&lt;electronic-resource-num&gt;10.1007/s00122-004-1869-4&lt;/electronic-resource-num&gt;&lt;language&gt;English&lt;/language&gt;&lt;/record&gt;&lt;/Cite&gt;&lt;/EndNote&gt;</w:instrText>
      </w:r>
      <w:r w:rsidR="00FD73CB" w:rsidRPr="003E7A97">
        <w:rPr>
          <w:rFonts w:cs="Arial"/>
          <w:color w:val="000000"/>
          <w:sz w:val="24"/>
          <w:szCs w:val="24"/>
          <w:shd w:val="clear" w:color="auto" w:fill="FFFFFF"/>
        </w:rPr>
        <w:fldChar w:fldCharType="separate"/>
      </w:r>
      <w:r w:rsidR="00FD73CB" w:rsidRPr="003E7A97">
        <w:rPr>
          <w:rFonts w:cs="Arial"/>
          <w:noProof/>
          <w:color w:val="000000"/>
          <w:sz w:val="24"/>
          <w:szCs w:val="24"/>
          <w:shd w:val="clear" w:color="auto" w:fill="FFFFFF"/>
        </w:rPr>
        <w:t>(Hackauf &amp; Wehling, 2005)</w:t>
      </w:r>
      <w:r w:rsidR="00FD73CB" w:rsidRPr="003E7A97">
        <w:rPr>
          <w:rFonts w:cs="Arial"/>
          <w:color w:val="000000"/>
          <w:sz w:val="24"/>
          <w:szCs w:val="24"/>
          <w:shd w:val="clear" w:color="auto" w:fill="FFFFFF"/>
        </w:rPr>
        <w:fldChar w:fldCharType="end"/>
      </w:r>
      <w:r w:rsidR="00FD73CB" w:rsidRPr="003E7A97">
        <w:rPr>
          <w:rFonts w:cs="Arial"/>
          <w:color w:val="000000"/>
          <w:sz w:val="24"/>
          <w:szCs w:val="24"/>
          <w:shd w:val="clear" w:color="auto" w:fill="FFFFFF"/>
        </w:rPr>
        <w:t xml:space="preserve">. </w:t>
      </w:r>
      <w:ins w:id="73" w:author="Acharya, Roshan" w:date="2015-04-14T11:16:00Z">
        <w:r w:rsidR="00F04078">
          <w:rPr>
            <w:rFonts w:cs="Arial"/>
            <w:color w:val="000000"/>
            <w:sz w:val="24"/>
            <w:szCs w:val="24"/>
            <w:shd w:val="clear" w:color="auto" w:fill="FFFFFF"/>
          </w:rPr>
          <w:t xml:space="preserve">The orthologue of this Z-locus has also been widely studied in rice and barley. </w:t>
        </w:r>
      </w:ins>
      <w:ins w:id="74" w:author="Roshan Acharya" w:date="2015-04-12T14:41:00Z">
        <w:r w:rsidR="00A13D7C">
          <w:rPr>
            <w:rFonts w:cs="Arial"/>
            <w:color w:val="000000"/>
            <w:sz w:val="24"/>
            <w:szCs w:val="24"/>
            <w:shd w:val="clear" w:color="auto" w:fill="FFFFFF"/>
          </w:rPr>
          <w:t xml:space="preserve">Therefore Z locus could be </w:t>
        </w:r>
        <w:proofErr w:type="spellStart"/>
        <w:r w:rsidR="00A13D7C">
          <w:rPr>
            <w:rFonts w:cs="Arial"/>
            <w:color w:val="000000"/>
            <w:sz w:val="24"/>
            <w:szCs w:val="24"/>
            <w:shd w:val="clear" w:color="auto" w:fill="FFFFFF"/>
          </w:rPr>
          <w:t>promishing</w:t>
        </w:r>
        <w:proofErr w:type="spellEnd"/>
        <w:r w:rsidR="00A13D7C">
          <w:rPr>
            <w:rFonts w:cs="Arial"/>
            <w:color w:val="000000"/>
            <w:sz w:val="24"/>
            <w:szCs w:val="24"/>
            <w:shd w:val="clear" w:color="auto" w:fill="FFFFFF"/>
          </w:rPr>
          <w:t xml:space="preserve"> target for gene silencing. </w:t>
        </w:r>
      </w:ins>
      <w:del w:id="75" w:author="Giroux, Michael" w:date="2015-04-10T14:10:00Z">
        <w:r w:rsidR="00FD73CB" w:rsidRPr="003E7A97" w:rsidDel="00553DFD">
          <w:rPr>
            <w:rFonts w:cs="Arial"/>
            <w:color w:val="000000"/>
            <w:sz w:val="24"/>
            <w:szCs w:val="24"/>
            <w:shd w:val="clear" w:color="auto" w:fill="FFFFFF"/>
          </w:rPr>
          <w:delText>T</w:delText>
        </w:r>
        <w:r w:rsidR="00A125D2" w:rsidRPr="003E7A97" w:rsidDel="00553DFD">
          <w:rPr>
            <w:rFonts w:cs="Arial"/>
            <w:color w:val="000000"/>
            <w:sz w:val="24"/>
            <w:szCs w:val="24"/>
            <w:shd w:val="clear" w:color="auto" w:fill="FFFFFF"/>
          </w:rPr>
          <w:delText xml:space="preserve">he size of this fragment was observed to be 2.2kb with forward primer </w:delText>
        </w:r>
        <w:r w:rsidR="00A125D2" w:rsidRPr="003E7A97" w:rsidDel="00553DFD">
          <w:rPr>
            <w:sz w:val="24"/>
            <w:szCs w:val="24"/>
          </w:rPr>
          <w:delText>GCTCAACAACCTCGGCAAC.</w:delText>
        </w:r>
        <w:r w:rsidR="009B0B15" w:rsidRPr="003E7A97" w:rsidDel="00553DFD">
          <w:rPr>
            <w:sz w:val="24"/>
            <w:szCs w:val="24"/>
          </w:rPr>
          <w:delText xml:space="preserve"> </w:delText>
        </w:r>
      </w:del>
    </w:p>
    <w:p w:rsidR="007838F5" w:rsidRPr="007838F5" w:rsidRDefault="009B0B15" w:rsidP="007838F5">
      <w:pPr>
        <w:spacing w:line="480" w:lineRule="auto"/>
        <w:jc w:val="both"/>
        <w:rPr>
          <w:sz w:val="24"/>
          <w:szCs w:val="24"/>
        </w:rPr>
      </w:pPr>
      <w:r w:rsidRPr="00553DFD">
        <w:rPr>
          <w:b/>
          <w:sz w:val="24"/>
          <w:szCs w:val="24"/>
          <w:rPrChange w:id="76" w:author="Giroux, Michael" w:date="2015-04-10T14:14:00Z">
            <w:rPr>
              <w:sz w:val="24"/>
              <w:szCs w:val="24"/>
            </w:rPr>
          </w:rPrChange>
        </w:rPr>
        <w:t>Research Outline</w:t>
      </w:r>
      <w:r w:rsidR="007838F5" w:rsidRPr="00553DFD">
        <w:rPr>
          <w:b/>
          <w:sz w:val="24"/>
          <w:szCs w:val="24"/>
          <w:rPrChange w:id="77" w:author="Giroux, Michael" w:date="2015-04-10T14:14:00Z">
            <w:rPr>
              <w:sz w:val="24"/>
              <w:szCs w:val="24"/>
            </w:rPr>
          </w:rPrChange>
        </w:rPr>
        <w:t>:</w:t>
      </w:r>
      <w:r w:rsidR="007838F5" w:rsidRPr="007838F5">
        <w:rPr>
          <w:sz w:val="24"/>
          <w:szCs w:val="24"/>
        </w:rPr>
        <w:t xml:space="preserve"> The main idea to get rid of ergot is to perform selection for </w:t>
      </w:r>
      <w:proofErr w:type="spellStart"/>
      <w:r w:rsidR="007838F5" w:rsidRPr="007838F5">
        <w:rPr>
          <w:sz w:val="24"/>
          <w:szCs w:val="24"/>
        </w:rPr>
        <w:t>cleistogamy</w:t>
      </w:r>
      <w:proofErr w:type="spellEnd"/>
      <w:r w:rsidR="007838F5" w:rsidRPr="007838F5">
        <w:rPr>
          <w:sz w:val="24"/>
          <w:szCs w:val="24"/>
        </w:rPr>
        <w:t xml:space="preserve"> in rye which prevents stigma exposure. This will also restrict cross pollination.</w:t>
      </w:r>
      <w:r w:rsidR="007838F5">
        <w:rPr>
          <w:sz w:val="24"/>
          <w:szCs w:val="24"/>
        </w:rPr>
        <w:t xml:space="preserve"> </w:t>
      </w:r>
      <w:r w:rsidR="007838F5" w:rsidRPr="007838F5">
        <w:rPr>
          <w:sz w:val="24"/>
          <w:szCs w:val="24"/>
        </w:rPr>
        <w:t xml:space="preserve">Therefore, before selecting for </w:t>
      </w:r>
      <w:proofErr w:type="spellStart"/>
      <w:r w:rsidR="007838F5" w:rsidRPr="007838F5">
        <w:rPr>
          <w:sz w:val="24"/>
          <w:szCs w:val="24"/>
        </w:rPr>
        <w:t>cleistogamy</w:t>
      </w:r>
      <w:proofErr w:type="spellEnd"/>
      <w:r w:rsidR="007838F5" w:rsidRPr="007838F5">
        <w:rPr>
          <w:sz w:val="24"/>
          <w:szCs w:val="24"/>
        </w:rPr>
        <w:t>, breeding for self-compatibility has to be done.</w:t>
      </w:r>
      <w:r w:rsidR="007838F5">
        <w:rPr>
          <w:sz w:val="24"/>
          <w:szCs w:val="24"/>
        </w:rPr>
        <w:t xml:space="preserve"> For transforming </w:t>
      </w:r>
      <w:ins w:id="78" w:author="Giroux, Michael" w:date="2015-04-10T14:15:00Z">
        <w:r w:rsidR="008118E0">
          <w:rPr>
            <w:sz w:val="24"/>
            <w:szCs w:val="24"/>
          </w:rPr>
          <w:t xml:space="preserve">rye into a </w:t>
        </w:r>
        <w:proofErr w:type="spellStart"/>
        <w:r w:rsidR="008118E0">
          <w:rPr>
            <w:sz w:val="24"/>
            <w:szCs w:val="24"/>
          </w:rPr>
          <w:t>self compatible</w:t>
        </w:r>
        <w:proofErr w:type="spellEnd"/>
        <w:r w:rsidR="008118E0">
          <w:rPr>
            <w:sz w:val="24"/>
            <w:szCs w:val="24"/>
          </w:rPr>
          <w:t xml:space="preserve"> plant, </w:t>
        </w:r>
        <w:proofErr w:type="spellStart"/>
        <w:r w:rsidR="008118E0">
          <w:rPr>
            <w:sz w:val="24"/>
            <w:szCs w:val="24"/>
          </w:rPr>
          <w:t>RNAi</w:t>
        </w:r>
        <w:proofErr w:type="spellEnd"/>
        <w:r w:rsidR="008118E0">
          <w:rPr>
            <w:sz w:val="24"/>
            <w:szCs w:val="24"/>
          </w:rPr>
          <w:t xml:space="preserve"> will be used to turn off the Z gene. </w:t>
        </w:r>
      </w:ins>
      <w:del w:id="79" w:author="Giroux, Michael" w:date="2015-04-10T14:16:00Z">
        <w:r w:rsidR="007838F5" w:rsidDel="008118E0">
          <w:rPr>
            <w:sz w:val="24"/>
            <w:szCs w:val="24"/>
          </w:rPr>
          <w:delText>into self-compatibil</w:delText>
        </w:r>
      </w:del>
      <w:del w:id="80" w:author="Giroux, Michael" w:date="2015-04-10T14:15:00Z">
        <w:r w:rsidR="007838F5" w:rsidDel="008118E0">
          <w:rPr>
            <w:sz w:val="24"/>
            <w:szCs w:val="24"/>
          </w:rPr>
          <w:delText>ity</w:delText>
        </w:r>
      </w:del>
      <w:del w:id="81" w:author="Giroux, Michael" w:date="2015-04-10T14:16:00Z">
        <w:r w:rsidR="007838F5" w:rsidDel="008118E0">
          <w:rPr>
            <w:sz w:val="24"/>
            <w:szCs w:val="24"/>
          </w:rPr>
          <w:delText xml:space="preserve">, </w:delText>
        </w:r>
      </w:del>
      <w:del w:id="82" w:author="Giroux, Michael" w:date="2015-04-10T14:15:00Z">
        <w:r w:rsidR="007838F5" w:rsidDel="008118E0">
          <w:rPr>
            <w:sz w:val="24"/>
            <w:szCs w:val="24"/>
          </w:rPr>
          <w:delText>selected parents are</w:delText>
        </w:r>
      </w:del>
      <w:del w:id="83" w:author="Giroux, Michael" w:date="2015-04-10T14:16:00Z">
        <w:r w:rsidR="007838F5" w:rsidDel="008118E0">
          <w:rPr>
            <w:sz w:val="24"/>
            <w:szCs w:val="24"/>
          </w:rPr>
          <w:delText xml:space="preserve"> subjected to RNAi mediated gene silencing.</w:delText>
        </w:r>
      </w:del>
    </w:p>
    <w:p w:rsidR="00C67AFD" w:rsidRDefault="00C67AFD" w:rsidP="00877C82">
      <w:pPr>
        <w:spacing w:line="480" w:lineRule="auto"/>
        <w:jc w:val="both"/>
        <w:rPr>
          <w:sz w:val="24"/>
          <w:szCs w:val="24"/>
        </w:rPr>
      </w:pPr>
    </w:p>
    <w:p w:rsidR="00851C03" w:rsidRDefault="00231101" w:rsidP="00877C82">
      <w:pPr>
        <w:spacing w:line="480" w:lineRule="auto"/>
        <w:jc w:val="both"/>
        <w:rPr>
          <w:ins w:id="84" w:author="Giroux, Michael" w:date="2015-04-10T14:16:00Z"/>
          <w:b/>
          <w:sz w:val="24"/>
          <w:szCs w:val="24"/>
        </w:rPr>
      </w:pPr>
      <w:r w:rsidRPr="001525A6">
        <w:rPr>
          <w:b/>
          <w:sz w:val="24"/>
          <w:szCs w:val="24"/>
        </w:rPr>
        <w:t>Method:</w:t>
      </w:r>
    </w:p>
    <w:p w:rsidR="008118E0" w:rsidRDefault="008118E0" w:rsidP="00877C82">
      <w:pPr>
        <w:spacing w:line="480" w:lineRule="auto"/>
        <w:jc w:val="both"/>
        <w:rPr>
          <w:ins w:id="85" w:author="Giroux, Michael" w:date="2015-04-10T14:17:00Z"/>
          <w:b/>
          <w:sz w:val="24"/>
          <w:szCs w:val="24"/>
        </w:rPr>
      </w:pPr>
      <w:ins w:id="86" w:author="Giroux, Michael" w:date="2015-04-10T14:17:00Z">
        <w:r>
          <w:rPr>
            <w:b/>
            <w:sz w:val="24"/>
            <w:szCs w:val="24"/>
          </w:rPr>
          <w:t>Roshan,</w:t>
        </w:r>
      </w:ins>
    </w:p>
    <w:p w:rsidR="008118E0" w:rsidRDefault="008118E0" w:rsidP="00877C82">
      <w:pPr>
        <w:spacing w:line="480" w:lineRule="auto"/>
        <w:jc w:val="both"/>
        <w:rPr>
          <w:ins w:id="87" w:author="Giroux, Michael" w:date="2015-04-10T14:23:00Z"/>
          <w:b/>
          <w:sz w:val="24"/>
          <w:szCs w:val="24"/>
        </w:rPr>
      </w:pPr>
      <w:ins w:id="88" w:author="Giroux, Michael" w:date="2015-04-10T14:17:00Z">
        <w:r>
          <w:rPr>
            <w:b/>
            <w:sz w:val="24"/>
            <w:szCs w:val="24"/>
          </w:rPr>
          <w:t xml:space="preserve">Instead of this level of detail, it would be preferable to describe </w:t>
        </w:r>
        <w:proofErr w:type="spellStart"/>
        <w:r>
          <w:rPr>
            <w:b/>
            <w:sz w:val="24"/>
            <w:szCs w:val="24"/>
          </w:rPr>
          <w:t>RNAi</w:t>
        </w:r>
        <w:proofErr w:type="spellEnd"/>
        <w:r>
          <w:rPr>
            <w:b/>
            <w:sz w:val="24"/>
            <w:szCs w:val="24"/>
          </w:rPr>
          <w:t xml:space="preserve"> as an approach and the then the Z gene in particular.   Assuming the Z gene could be cloned from </w:t>
        </w:r>
        <w:proofErr w:type="gramStart"/>
        <w:r>
          <w:rPr>
            <w:b/>
            <w:sz w:val="24"/>
            <w:szCs w:val="24"/>
          </w:rPr>
          <w:t>RNA, that</w:t>
        </w:r>
        <w:proofErr w:type="gramEnd"/>
        <w:r>
          <w:rPr>
            <w:b/>
            <w:sz w:val="24"/>
            <w:szCs w:val="24"/>
          </w:rPr>
          <w:t xml:space="preserve"> would be the first step.  You would need only a 100-200 </w:t>
        </w:r>
        <w:proofErr w:type="spellStart"/>
        <w:r>
          <w:rPr>
            <w:b/>
            <w:sz w:val="24"/>
            <w:szCs w:val="24"/>
          </w:rPr>
          <w:t>bp</w:t>
        </w:r>
        <w:proofErr w:type="spellEnd"/>
        <w:r>
          <w:rPr>
            <w:b/>
            <w:sz w:val="24"/>
            <w:szCs w:val="24"/>
          </w:rPr>
          <w:t xml:space="preserve"> section of the gene and then make a vector.  The </w:t>
        </w:r>
        <w:proofErr w:type="spellStart"/>
        <w:r>
          <w:rPr>
            <w:b/>
            <w:sz w:val="24"/>
            <w:szCs w:val="24"/>
          </w:rPr>
          <w:t>RNAi</w:t>
        </w:r>
        <w:proofErr w:type="spellEnd"/>
        <w:r>
          <w:rPr>
            <w:b/>
            <w:sz w:val="24"/>
            <w:szCs w:val="24"/>
          </w:rPr>
          <w:t xml:space="preserve"> gene itself would consist of ~150 </w:t>
        </w:r>
        <w:proofErr w:type="spellStart"/>
        <w:r>
          <w:rPr>
            <w:b/>
            <w:sz w:val="24"/>
            <w:szCs w:val="24"/>
          </w:rPr>
          <w:t>bp</w:t>
        </w:r>
        <w:proofErr w:type="spellEnd"/>
        <w:r>
          <w:rPr>
            <w:b/>
            <w:sz w:val="24"/>
            <w:szCs w:val="24"/>
          </w:rPr>
          <w:t xml:space="preserve"> of Z gene coding in sense orientation, followed by an intron spacer, followed by the same 150 </w:t>
        </w:r>
        <w:proofErr w:type="spellStart"/>
        <w:r>
          <w:rPr>
            <w:b/>
            <w:sz w:val="24"/>
            <w:szCs w:val="24"/>
          </w:rPr>
          <w:t>bp</w:t>
        </w:r>
        <w:proofErr w:type="spellEnd"/>
        <w:r>
          <w:rPr>
            <w:b/>
            <w:sz w:val="24"/>
            <w:szCs w:val="24"/>
          </w:rPr>
          <w:t xml:space="preserve"> of Z gene coding in reverse orientation. </w:t>
        </w:r>
      </w:ins>
      <w:ins w:id="89" w:author="Giroux, Michael" w:date="2015-04-10T14:22:00Z">
        <w:r>
          <w:rPr>
            <w:b/>
            <w:sz w:val="24"/>
            <w:szCs w:val="24"/>
          </w:rPr>
          <w:t xml:space="preserve">  Note though that the </w:t>
        </w:r>
        <w:proofErr w:type="spellStart"/>
        <w:r>
          <w:rPr>
            <w:b/>
            <w:sz w:val="24"/>
            <w:szCs w:val="24"/>
          </w:rPr>
          <w:t>Hackauf</w:t>
        </w:r>
        <w:proofErr w:type="spellEnd"/>
        <w:r>
          <w:rPr>
            <w:b/>
            <w:sz w:val="24"/>
            <w:szCs w:val="24"/>
          </w:rPr>
          <w:t xml:space="preserve"> paper you cite did not prove that they had </w:t>
        </w:r>
        <w:proofErr w:type="spellStart"/>
        <w:r>
          <w:rPr>
            <w:b/>
            <w:sz w:val="24"/>
            <w:szCs w:val="24"/>
          </w:rPr>
          <w:t>theZ</w:t>
        </w:r>
        <w:proofErr w:type="spellEnd"/>
        <w:r>
          <w:rPr>
            <w:b/>
            <w:sz w:val="24"/>
            <w:szCs w:val="24"/>
          </w:rPr>
          <w:t xml:space="preserve"> gene, they state that it was a promising target.  </w:t>
        </w:r>
      </w:ins>
      <w:ins w:id="90" w:author="Giroux, Michael" w:date="2015-04-10T14:17:00Z">
        <w:r>
          <w:rPr>
            <w:b/>
            <w:sz w:val="24"/>
            <w:szCs w:val="24"/>
          </w:rPr>
          <w:t xml:space="preserve"> </w:t>
        </w:r>
      </w:ins>
    </w:p>
    <w:p w:rsidR="008118E0" w:rsidRDefault="008118E0" w:rsidP="00877C82">
      <w:pPr>
        <w:spacing w:line="480" w:lineRule="auto"/>
        <w:jc w:val="both"/>
        <w:rPr>
          <w:ins w:id="91" w:author="Giroux, Michael" w:date="2015-04-10T14:23:00Z"/>
          <w:b/>
          <w:sz w:val="24"/>
          <w:szCs w:val="24"/>
        </w:rPr>
      </w:pPr>
      <w:ins w:id="92" w:author="Giroux, Michael" w:date="2015-04-10T14:23:00Z">
        <w:r>
          <w:rPr>
            <w:b/>
            <w:sz w:val="24"/>
            <w:szCs w:val="24"/>
          </w:rPr>
          <w:t>So</w:t>
        </w:r>
        <w:proofErr w:type="gramStart"/>
        <w:r>
          <w:rPr>
            <w:b/>
            <w:sz w:val="24"/>
            <w:szCs w:val="24"/>
          </w:rPr>
          <w:t>…  things</w:t>
        </w:r>
        <w:proofErr w:type="gramEnd"/>
        <w:r>
          <w:rPr>
            <w:b/>
            <w:sz w:val="24"/>
            <w:szCs w:val="24"/>
          </w:rPr>
          <w:t xml:space="preserve"> you might describe in more general terms are</w:t>
        </w:r>
      </w:ins>
    </w:p>
    <w:p w:rsidR="008118E0" w:rsidRDefault="008118E0">
      <w:pPr>
        <w:pStyle w:val="ListParagraph"/>
        <w:numPr>
          <w:ilvl w:val="0"/>
          <w:numId w:val="4"/>
        </w:numPr>
        <w:spacing w:line="480" w:lineRule="auto"/>
        <w:jc w:val="both"/>
        <w:rPr>
          <w:ins w:id="93" w:author="Giroux, Michael" w:date="2015-04-10T14:23:00Z"/>
          <w:b/>
          <w:sz w:val="24"/>
          <w:szCs w:val="24"/>
        </w:rPr>
        <w:pPrChange w:id="94" w:author="Giroux, Michael" w:date="2015-04-10T14:23:00Z">
          <w:pPr>
            <w:spacing w:line="480" w:lineRule="auto"/>
            <w:jc w:val="both"/>
          </w:pPr>
        </w:pPrChange>
      </w:pPr>
      <w:ins w:id="95" w:author="Giroux, Michael" w:date="2015-04-10T14:23:00Z">
        <w:r>
          <w:rPr>
            <w:b/>
            <w:sz w:val="24"/>
            <w:szCs w:val="24"/>
          </w:rPr>
          <w:t xml:space="preserve"> Making the </w:t>
        </w:r>
        <w:proofErr w:type="spellStart"/>
        <w:r>
          <w:rPr>
            <w:b/>
            <w:sz w:val="24"/>
            <w:szCs w:val="24"/>
          </w:rPr>
          <w:t>RNAi</w:t>
        </w:r>
        <w:proofErr w:type="spellEnd"/>
        <w:r>
          <w:rPr>
            <w:b/>
            <w:sz w:val="24"/>
            <w:szCs w:val="24"/>
          </w:rPr>
          <w:t xml:space="preserve"> vector</w:t>
        </w:r>
      </w:ins>
      <w:ins w:id="96" w:author="Acharya, Roshan" w:date="2015-04-14T11:10:00Z">
        <w:r w:rsidR="005201EE">
          <w:rPr>
            <w:b/>
            <w:sz w:val="24"/>
            <w:szCs w:val="24"/>
          </w:rPr>
          <w:t xml:space="preserve">: </w:t>
        </w:r>
      </w:ins>
      <w:ins w:id="97" w:author="Acharya, Roshan" w:date="2015-04-14T11:18:00Z">
        <w:r w:rsidR="00F04078">
          <w:rPr>
            <w:b/>
            <w:sz w:val="24"/>
            <w:szCs w:val="24"/>
          </w:rPr>
          <w:t xml:space="preserve"> The first step would be cloning the Z gene from RNA</w:t>
        </w:r>
      </w:ins>
      <w:ins w:id="98" w:author="Acharya, Roshan" w:date="2015-04-14T11:43:00Z">
        <w:r w:rsidR="00E636E6">
          <w:rPr>
            <w:b/>
            <w:sz w:val="24"/>
            <w:szCs w:val="24"/>
          </w:rPr>
          <w:t xml:space="preserve"> and making a vector</w:t>
        </w:r>
      </w:ins>
      <w:ins w:id="99" w:author="Acharya, Roshan" w:date="2015-04-14T11:44:00Z">
        <w:r w:rsidR="00E636E6">
          <w:rPr>
            <w:b/>
            <w:sz w:val="24"/>
            <w:szCs w:val="24"/>
          </w:rPr>
          <w:t xml:space="preserve"> where a</w:t>
        </w:r>
      </w:ins>
      <w:ins w:id="100" w:author="Acharya, Roshan" w:date="2015-04-14T11:20:00Z">
        <w:r w:rsidR="00F04078">
          <w:rPr>
            <w:b/>
            <w:sz w:val="24"/>
            <w:szCs w:val="24"/>
          </w:rPr>
          <w:t xml:space="preserve"> </w:t>
        </w:r>
      </w:ins>
      <w:ins w:id="101" w:author="Acharya, Roshan" w:date="2015-04-14T11:23:00Z">
        <w:r w:rsidR="00F31A53">
          <w:rPr>
            <w:b/>
            <w:sz w:val="24"/>
            <w:szCs w:val="24"/>
          </w:rPr>
          <w:t xml:space="preserve">few hundred base pairs of Z-gene, coding in sense </w:t>
        </w:r>
        <w:bookmarkStart w:id="102" w:name="_GoBack"/>
        <w:bookmarkEnd w:id="102"/>
        <w:r w:rsidR="00F31A53">
          <w:rPr>
            <w:b/>
            <w:sz w:val="24"/>
            <w:szCs w:val="24"/>
          </w:rPr>
          <w:t>orientation, followed by an intron spacer and again the same gene coding in reverse orientation</w:t>
        </w:r>
      </w:ins>
      <w:ins w:id="103" w:author="Acharya, Roshan" w:date="2015-04-14T11:44:00Z">
        <w:r w:rsidR="00E636E6">
          <w:rPr>
            <w:b/>
            <w:sz w:val="24"/>
            <w:szCs w:val="24"/>
          </w:rPr>
          <w:t xml:space="preserve"> will be used</w:t>
        </w:r>
      </w:ins>
      <w:ins w:id="104" w:author="Acharya, Roshan" w:date="2015-04-14T11:23:00Z">
        <w:r w:rsidR="00F31A53">
          <w:rPr>
            <w:b/>
            <w:sz w:val="24"/>
            <w:szCs w:val="24"/>
          </w:rPr>
          <w:t>.</w:t>
        </w:r>
      </w:ins>
      <w:ins w:id="105" w:author="Acharya, Roshan" w:date="2015-04-14T15:36:00Z">
        <w:r w:rsidR="009569FD">
          <w:rPr>
            <w:b/>
            <w:sz w:val="24"/>
            <w:szCs w:val="24"/>
          </w:rPr>
          <w:t xml:space="preserve"> </w:t>
        </w:r>
      </w:ins>
    </w:p>
    <w:p w:rsidR="008118E0" w:rsidRDefault="008118E0">
      <w:pPr>
        <w:pStyle w:val="ListParagraph"/>
        <w:numPr>
          <w:ilvl w:val="0"/>
          <w:numId w:val="4"/>
        </w:numPr>
        <w:spacing w:line="480" w:lineRule="auto"/>
        <w:jc w:val="both"/>
        <w:rPr>
          <w:ins w:id="106" w:author="Giroux, Michael" w:date="2015-04-10T14:24:00Z"/>
          <w:b/>
          <w:sz w:val="24"/>
          <w:szCs w:val="24"/>
        </w:rPr>
        <w:pPrChange w:id="107" w:author="Giroux, Michael" w:date="2015-04-10T14:23:00Z">
          <w:pPr>
            <w:spacing w:line="480" w:lineRule="auto"/>
            <w:jc w:val="both"/>
          </w:pPr>
        </w:pPrChange>
      </w:pPr>
      <w:ins w:id="108" w:author="Giroux, Michael" w:date="2015-04-10T14:24:00Z">
        <w:r>
          <w:rPr>
            <w:b/>
            <w:sz w:val="24"/>
            <w:szCs w:val="24"/>
          </w:rPr>
          <w:t>Transforming rye</w:t>
        </w:r>
      </w:ins>
      <w:ins w:id="109" w:author="Acharya, Roshan" w:date="2015-04-14T15:36:00Z">
        <w:r w:rsidR="009569FD">
          <w:rPr>
            <w:b/>
            <w:sz w:val="24"/>
            <w:szCs w:val="24"/>
          </w:rPr>
          <w:t xml:space="preserve">. </w:t>
        </w:r>
      </w:ins>
    </w:p>
    <w:p w:rsidR="008118E0" w:rsidRDefault="008118E0">
      <w:pPr>
        <w:pStyle w:val="ListParagraph"/>
        <w:numPr>
          <w:ilvl w:val="0"/>
          <w:numId w:val="4"/>
        </w:numPr>
        <w:spacing w:line="480" w:lineRule="auto"/>
        <w:jc w:val="both"/>
        <w:rPr>
          <w:ins w:id="110" w:author="Giroux, Michael" w:date="2015-04-10T14:24:00Z"/>
          <w:b/>
          <w:sz w:val="24"/>
          <w:szCs w:val="24"/>
        </w:rPr>
        <w:pPrChange w:id="111" w:author="Giroux, Michael" w:date="2015-04-10T14:23:00Z">
          <w:pPr>
            <w:spacing w:line="480" w:lineRule="auto"/>
            <w:jc w:val="both"/>
          </w:pPr>
        </w:pPrChange>
      </w:pPr>
      <w:ins w:id="112" w:author="Giroux, Michael" w:date="2015-04-10T14:24:00Z">
        <w:r>
          <w:rPr>
            <w:b/>
            <w:sz w:val="24"/>
            <w:szCs w:val="24"/>
          </w:rPr>
          <w:t xml:space="preserve">Testing for </w:t>
        </w:r>
        <w:proofErr w:type="spellStart"/>
        <w:r>
          <w:rPr>
            <w:b/>
            <w:sz w:val="24"/>
            <w:szCs w:val="24"/>
          </w:rPr>
          <w:t>self compatibility</w:t>
        </w:r>
        <w:proofErr w:type="spellEnd"/>
      </w:ins>
    </w:p>
    <w:p w:rsidR="008118E0" w:rsidRPr="008118E0" w:rsidRDefault="004D4387">
      <w:pPr>
        <w:pStyle w:val="ListParagraph"/>
        <w:numPr>
          <w:ilvl w:val="0"/>
          <w:numId w:val="4"/>
        </w:numPr>
        <w:spacing w:line="480" w:lineRule="auto"/>
        <w:jc w:val="both"/>
        <w:rPr>
          <w:b/>
          <w:sz w:val="24"/>
          <w:szCs w:val="24"/>
          <w:rPrChange w:id="113" w:author="Giroux, Michael" w:date="2015-04-10T14:23:00Z">
            <w:rPr/>
          </w:rPrChange>
        </w:rPr>
        <w:pPrChange w:id="114" w:author="Giroux, Michael" w:date="2015-04-10T14:23:00Z">
          <w:pPr>
            <w:spacing w:line="480" w:lineRule="auto"/>
            <w:jc w:val="both"/>
          </w:pPr>
        </w:pPrChange>
      </w:pPr>
      <w:ins w:id="115" w:author="Giroux, Michael" w:date="2015-04-10T14:24:00Z">
        <w:r>
          <w:rPr>
            <w:b/>
            <w:sz w:val="24"/>
            <w:szCs w:val="24"/>
          </w:rPr>
          <w:t xml:space="preserve">Describe hunt for </w:t>
        </w:r>
        <w:proofErr w:type="spellStart"/>
        <w:r>
          <w:rPr>
            <w:b/>
            <w:sz w:val="24"/>
            <w:szCs w:val="24"/>
          </w:rPr>
          <w:t>cleistogamous</w:t>
        </w:r>
        <w:proofErr w:type="spellEnd"/>
        <w:r>
          <w:rPr>
            <w:b/>
            <w:sz w:val="24"/>
            <w:szCs w:val="24"/>
          </w:rPr>
          <w:t xml:space="preserve"> mutants</w:t>
        </w:r>
      </w:ins>
      <w:ins w:id="116" w:author="Giroux, Michael" w:date="2015-04-10T14:26:00Z">
        <w:r>
          <w:rPr>
            <w:b/>
            <w:sz w:val="24"/>
            <w:szCs w:val="24"/>
          </w:rPr>
          <w:t xml:space="preserve"> or genetic variation for degree of flowering opening in rye</w:t>
        </w:r>
      </w:ins>
      <w:ins w:id="117" w:author="Giroux, Michael" w:date="2015-04-10T14:24:00Z">
        <w:r>
          <w:rPr>
            <w:b/>
            <w:sz w:val="24"/>
            <w:szCs w:val="24"/>
          </w:rPr>
          <w:t>.  I didn’t search to see if they exist in rye, but</w:t>
        </w:r>
      </w:ins>
      <w:ins w:id="118" w:author="Giroux, Michael" w:date="2015-04-10T14:26:00Z">
        <w:r>
          <w:rPr>
            <w:b/>
            <w:sz w:val="24"/>
            <w:szCs w:val="24"/>
          </w:rPr>
          <w:t xml:space="preserve"> perhaps lots is known.</w:t>
        </w:r>
      </w:ins>
      <w:ins w:id="119" w:author="Giroux, Michael" w:date="2015-04-10T14:24:00Z">
        <w:r>
          <w:rPr>
            <w:b/>
            <w:sz w:val="24"/>
            <w:szCs w:val="24"/>
          </w:rPr>
          <w:t xml:space="preserve"> </w:t>
        </w:r>
      </w:ins>
    </w:p>
    <w:p w:rsidR="001525A6" w:rsidRPr="001525A6" w:rsidRDefault="001525A6" w:rsidP="001525A6">
      <w:pPr>
        <w:pStyle w:val="ListParagraph"/>
        <w:numPr>
          <w:ilvl w:val="0"/>
          <w:numId w:val="3"/>
        </w:numPr>
        <w:spacing w:line="480" w:lineRule="auto"/>
        <w:jc w:val="both"/>
        <w:rPr>
          <w:b/>
          <w:sz w:val="24"/>
          <w:szCs w:val="24"/>
        </w:rPr>
      </w:pPr>
      <w:proofErr w:type="spellStart"/>
      <w:r w:rsidRPr="001525A6">
        <w:rPr>
          <w:b/>
          <w:sz w:val="24"/>
          <w:szCs w:val="24"/>
        </w:rPr>
        <w:lastRenderedPageBreak/>
        <w:t>RNAi</w:t>
      </w:r>
      <w:proofErr w:type="spellEnd"/>
    </w:p>
    <w:p w:rsidR="00231101" w:rsidRPr="00231101" w:rsidRDefault="00231101" w:rsidP="00231101">
      <w:pPr>
        <w:pStyle w:val="ListParagraph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 w:rsidRPr="00231101">
        <w:rPr>
          <w:sz w:val="24"/>
          <w:szCs w:val="24"/>
        </w:rPr>
        <w:t xml:space="preserve">Use the forward primer GCTCAACAACCTCGGCAAC to engineer double stranded RNA. </w:t>
      </w:r>
    </w:p>
    <w:p w:rsidR="00231101" w:rsidRDefault="00231101" w:rsidP="00231101">
      <w:pPr>
        <w:pStyle w:val="ListParagraph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 w:rsidRPr="00231101">
        <w:rPr>
          <w:sz w:val="24"/>
          <w:szCs w:val="24"/>
        </w:rPr>
        <w:t>Introduce the double stranded RNA to the explant</w:t>
      </w:r>
      <w:r w:rsidR="008800EC">
        <w:rPr>
          <w:sz w:val="24"/>
          <w:szCs w:val="24"/>
        </w:rPr>
        <w:t>s</w:t>
      </w:r>
      <w:r w:rsidRPr="00231101">
        <w:rPr>
          <w:sz w:val="24"/>
          <w:szCs w:val="24"/>
        </w:rPr>
        <w:t xml:space="preserve"> of </w:t>
      </w:r>
      <w:r w:rsidR="008800EC">
        <w:rPr>
          <w:sz w:val="24"/>
          <w:szCs w:val="24"/>
        </w:rPr>
        <w:t xml:space="preserve">the already selected two </w:t>
      </w:r>
      <w:r w:rsidRPr="00231101">
        <w:rPr>
          <w:sz w:val="24"/>
          <w:szCs w:val="24"/>
        </w:rPr>
        <w:t xml:space="preserve">parental lines and regenerate </w:t>
      </w:r>
      <w:r>
        <w:rPr>
          <w:sz w:val="24"/>
          <w:szCs w:val="24"/>
        </w:rPr>
        <w:t>number of</w:t>
      </w:r>
      <w:r w:rsidRPr="00231101">
        <w:rPr>
          <w:sz w:val="24"/>
          <w:szCs w:val="24"/>
        </w:rPr>
        <w:t xml:space="preserve"> plant</w:t>
      </w:r>
      <w:r>
        <w:rPr>
          <w:sz w:val="24"/>
          <w:szCs w:val="24"/>
        </w:rPr>
        <w:t>s</w:t>
      </w:r>
      <w:r w:rsidRPr="00231101">
        <w:rPr>
          <w:sz w:val="24"/>
          <w:szCs w:val="24"/>
        </w:rPr>
        <w:t xml:space="preserve"> via tissue culture.</w:t>
      </w:r>
      <w:ins w:id="120" w:author="Giroux, Michael" w:date="2015-04-10T14:26:00Z">
        <w:r w:rsidR="004D4387">
          <w:rPr>
            <w:sz w:val="24"/>
            <w:szCs w:val="24"/>
          </w:rPr>
          <w:t xml:space="preserve">  No, vector is introduced that is DNA, then the segment containing the sense/intron/antisense sequence integrates into a chromosome and is then expressed in the transgenic plant.  </w:t>
        </w:r>
      </w:ins>
    </w:p>
    <w:p w:rsidR="00231101" w:rsidRDefault="00231101" w:rsidP="00231101">
      <w:pPr>
        <w:pStyle w:val="ListParagraph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Since the plants regenerated from the explants </w:t>
      </w:r>
      <w:r w:rsidR="007838F5">
        <w:rPr>
          <w:sz w:val="24"/>
          <w:szCs w:val="24"/>
        </w:rPr>
        <w:t>of</w:t>
      </w:r>
      <w:r w:rsidR="008800EC">
        <w:rPr>
          <w:sz w:val="24"/>
          <w:szCs w:val="24"/>
        </w:rPr>
        <w:t xml:space="preserve"> each parents </w:t>
      </w:r>
      <w:r>
        <w:rPr>
          <w:sz w:val="24"/>
          <w:szCs w:val="24"/>
        </w:rPr>
        <w:t>may differ only in the loss of self-incompatibility function, depending upon the success or failure of transformation.</w:t>
      </w:r>
    </w:p>
    <w:p w:rsidR="001525A6" w:rsidRPr="001525A6" w:rsidRDefault="001525A6" w:rsidP="001525A6">
      <w:pPr>
        <w:pStyle w:val="ListParagraph"/>
        <w:numPr>
          <w:ilvl w:val="0"/>
          <w:numId w:val="3"/>
        </w:numPr>
        <w:spacing w:line="480" w:lineRule="auto"/>
        <w:jc w:val="both"/>
        <w:rPr>
          <w:b/>
          <w:sz w:val="24"/>
          <w:szCs w:val="24"/>
        </w:rPr>
      </w:pPr>
      <w:r w:rsidRPr="001525A6">
        <w:rPr>
          <w:b/>
          <w:sz w:val="24"/>
          <w:szCs w:val="24"/>
        </w:rPr>
        <w:t>Breeding after Transformation</w:t>
      </w:r>
    </w:p>
    <w:p w:rsidR="008800EC" w:rsidRDefault="007838F5" w:rsidP="007838F5">
      <w:pPr>
        <w:pStyle w:val="ListParagraph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147483645" cy="214748364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483645" cy="2147483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38EF5F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69093.2pt;height:169093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" fillcolor="white [3201]" strokeweight=".5pt"/>
            </w:pict>
          </mc:Fallback>
        </mc:AlternateContent>
      </w:r>
      <w:r w:rsidR="00231101">
        <w:rPr>
          <w:sz w:val="24"/>
          <w:szCs w:val="24"/>
        </w:rPr>
        <w:t xml:space="preserve">Select successfully transformed </w:t>
      </w:r>
      <w:r w:rsidR="008800EC">
        <w:rPr>
          <w:sz w:val="24"/>
          <w:szCs w:val="24"/>
        </w:rPr>
        <w:t>line from each group which is exactly similar to its parent except it has loss of self-incompatibility using the marker</w:t>
      </w:r>
      <w:r w:rsidRPr="007838F5">
        <w:t xml:space="preserve"> </w:t>
      </w:r>
      <w:r w:rsidRPr="007838F5">
        <w:rPr>
          <w:sz w:val="24"/>
          <w:szCs w:val="24"/>
        </w:rPr>
        <w:t>TC116908</w:t>
      </w:r>
      <w:r w:rsidR="008800EC">
        <w:rPr>
          <w:sz w:val="24"/>
          <w:szCs w:val="24"/>
        </w:rPr>
        <w:t>.</w:t>
      </w:r>
    </w:p>
    <w:p w:rsidR="008800EC" w:rsidRDefault="00D65F72" w:rsidP="00231101">
      <w:pPr>
        <w:pStyle w:val="ListParagraph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Let them self to attain large number of homozygous lines.</w:t>
      </w:r>
    </w:p>
    <w:p w:rsidR="00D65F72" w:rsidRDefault="00D65F72" w:rsidP="00231101">
      <w:pPr>
        <w:pStyle w:val="ListParagraph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Select best homozygous line as a parent from each group which differs in degree of flower opening. Generate enough seeds.</w:t>
      </w:r>
    </w:p>
    <w:p w:rsidR="00D65F72" w:rsidRDefault="00D65F72" w:rsidP="00231101">
      <w:pPr>
        <w:pStyle w:val="ListParagraph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Make crosses and get F1 and self again to have homozygous lines.</w:t>
      </w:r>
    </w:p>
    <w:p w:rsidR="00D65F72" w:rsidRDefault="00D65F72" w:rsidP="00231101">
      <w:pPr>
        <w:pStyle w:val="ListParagraph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Select few lines which have closed flowering </w:t>
      </w:r>
      <w:r w:rsidR="007838F5">
        <w:rPr>
          <w:sz w:val="24"/>
          <w:szCs w:val="24"/>
        </w:rPr>
        <w:t>(</w:t>
      </w:r>
      <w:proofErr w:type="spellStart"/>
      <w:r w:rsidR="007838F5">
        <w:rPr>
          <w:sz w:val="24"/>
          <w:szCs w:val="24"/>
        </w:rPr>
        <w:t>cleistogamy</w:t>
      </w:r>
      <w:proofErr w:type="spellEnd"/>
      <w:r w:rsidR="007838F5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and high biomass yield. </w:t>
      </w:r>
    </w:p>
    <w:p w:rsidR="00D65F72" w:rsidRDefault="00D65F72" w:rsidP="00231101">
      <w:pPr>
        <w:pStyle w:val="ListParagraph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Perform PYT and AYT </w:t>
      </w:r>
    </w:p>
    <w:p w:rsidR="00D65F72" w:rsidRDefault="00D65F72" w:rsidP="00231101">
      <w:pPr>
        <w:pStyle w:val="ListParagraph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Select the best line </w:t>
      </w:r>
    </w:p>
    <w:p w:rsidR="00D65F72" w:rsidRDefault="00D65F72" w:rsidP="00231101">
      <w:pPr>
        <w:pStyle w:val="ListParagraph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Release.</w:t>
      </w:r>
    </w:p>
    <w:p w:rsidR="00582B7D" w:rsidRDefault="001525A6" w:rsidP="00582B7D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CONCLUSION</w:t>
      </w:r>
    </w:p>
    <w:p w:rsidR="00582B7D" w:rsidRDefault="00582B7D" w:rsidP="00582B7D">
      <w:pPr>
        <w:spacing w:line="480" w:lineRule="auto"/>
        <w:jc w:val="both"/>
        <w:rPr>
          <w:sz w:val="24"/>
          <w:szCs w:val="24"/>
        </w:rPr>
      </w:pPr>
    </w:p>
    <w:p w:rsidR="00582B7D" w:rsidRDefault="00582B7D" w:rsidP="00582B7D">
      <w:pPr>
        <w:spacing w:line="480" w:lineRule="auto"/>
        <w:jc w:val="both"/>
        <w:rPr>
          <w:sz w:val="24"/>
          <w:szCs w:val="24"/>
        </w:rPr>
      </w:pPr>
    </w:p>
    <w:p w:rsidR="001525A6" w:rsidRDefault="001525A6" w:rsidP="00582B7D">
      <w:pPr>
        <w:spacing w:line="480" w:lineRule="auto"/>
        <w:jc w:val="both"/>
        <w:rPr>
          <w:sz w:val="24"/>
          <w:szCs w:val="24"/>
        </w:rPr>
      </w:pPr>
    </w:p>
    <w:p w:rsidR="00582B7D" w:rsidRDefault="00582B7D" w:rsidP="00582B7D">
      <w:pPr>
        <w:spacing w:line="480" w:lineRule="auto"/>
        <w:jc w:val="both"/>
        <w:rPr>
          <w:sz w:val="24"/>
          <w:szCs w:val="24"/>
        </w:rPr>
      </w:pPr>
    </w:p>
    <w:p w:rsidR="00582B7D" w:rsidRPr="00582B7D" w:rsidRDefault="00582B7D" w:rsidP="00582B7D">
      <w:pPr>
        <w:spacing w:line="480" w:lineRule="auto"/>
        <w:jc w:val="both"/>
        <w:rPr>
          <w:sz w:val="24"/>
          <w:szCs w:val="24"/>
        </w:rPr>
      </w:pPr>
    </w:p>
    <w:p w:rsidR="00231101" w:rsidRPr="00231101" w:rsidRDefault="00E453BE" w:rsidP="00D65F72">
      <w:pPr>
        <w:pStyle w:val="ListParagraph"/>
        <w:spacing w:line="48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F121B" wp14:editId="5BC69915">
                <wp:simplePos x="0" y="0"/>
                <wp:positionH relativeFrom="column">
                  <wp:posOffset>228600</wp:posOffset>
                </wp:positionH>
                <wp:positionV relativeFrom="paragraph">
                  <wp:posOffset>209549</wp:posOffset>
                </wp:positionV>
                <wp:extent cx="5648325" cy="78200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782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3BE" w:rsidRPr="00944C8F" w:rsidRDefault="00E453BE" w:rsidP="00944C8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44C8F">
                              <w:rPr>
                                <w:b/>
                              </w:rPr>
                              <w:t>Breeding technique</w:t>
                            </w:r>
                          </w:p>
                          <w:p w:rsidR="00E453BE" w:rsidRDefault="00E45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FDF121B" id="Text Box 3" o:spid="_x0000_s1026" type="#_x0000_t202" style="position:absolute;left:0;text-align:left;margin-left:18pt;margin-top:16.5pt;width:444.75pt;height:6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" fillcolor="white [3201]" strokeweight=".5pt">
                <v:textbox>
                  <w:txbxContent>
                    <w:p w:rsidR="00E453BE" w:rsidRPr="00944C8F" w:rsidRDefault="00E453BE" w:rsidP="00944C8F">
                      <w:pPr>
                        <w:jc w:val="center"/>
                        <w:rPr>
                          <w:b/>
                        </w:rPr>
                      </w:pPr>
                      <w:r w:rsidRPr="00944C8F">
                        <w:rPr>
                          <w:b/>
                        </w:rPr>
                        <w:t>Breeding technique</w:t>
                      </w:r>
                    </w:p>
                    <w:p w:rsidR="00E453BE" w:rsidRDefault="00E453BE"/>
                  </w:txbxContent>
                </v:textbox>
              </v:shape>
            </w:pict>
          </mc:Fallback>
        </mc:AlternateContent>
      </w:r>
    </w:p>
    <w:p w:rsidR="00231101" w:rsidRDefault="00582B7D" w:rsidP="00877C82">
      <w:pPr>
        <w:spacing w:line="48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EB9D75" wp14:editId="260481C0">
                <wp:simplePos x="0" y="0"/>
                <wp:positionH relativeFrom="column">
                  <wp:posOffset>3392806</wp:posOffset>
                </wp:positionH>
                <wp:positionV relativeFrom="paragraph">
                  <wp:posOffset>344170</wp:posOffset>
                </wp:positionV>
                <wp:extent cx="45719" cy="171450"/>
                <wp:effectExtent l="19050" t="0" r="31115" b="3810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1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2CAA52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8" o:spid="_x0000_s1026" type="#_x0000_t67" style="position:absolute;margin-left:267.15pt;margin-top:27.1pt;width:3.6pt;height:1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" adj="18720" fillcolor="#4f81bd [3204]" strokecolor="#243f60 [1604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F259FA" wp14:editId="0D727A47">
                <wp:simplePos x="0" y="0"/>
                <wp:positionH relativeFrom="column">
                  <wp:posOffset>2085975</wp:posOffset>
                </wp:positionH>
                <wp:positionV relativeFrom="paragraph">
                  <wp:posOffset>344170</wp:posOffset>
                </wp:positionV>
                <wp:extent cx="45719" cy="171450"/>
                <wp:effectExtent l="19050" t="0" r="31115" b="3810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1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E3B4E2A" id="Down Arrow 15" o:spid="_x0000_s1026" type="#_x0000_t67" style="position:absolute;margin-left:164.25pt;margin-top:27.1pt;width:3.6pt;height:1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" adj="18720" fillcolor="#4f81bd [3204]" strokecolor="#243f60 [1604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C9C0F1" wp14:editId="05FBE4E0">
                <wp:simplePos x="0" y="0"/>
                <wp:positionH relativeFrom="column">
                  <wp:posOffset>1743075</wp:posOffset>
                </wp:positionH>
                <wp:positionV relativeFrom="paragraph">
                  <wp:posOffset>86995</wp:posOffset>
                </wp:positionV>
                <wp:extent cx="781050" cy="2571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B7D" w:rsidRDefault="00582B7D">
                            <w:r>
                              <w:t>Parent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C9C0F1" id="Text Box 10" o:spid="_x0000_s1027" type="#_x0000_t202" style="position:absolute;left:0;text-align:left;margin-left:137.25pt;margin-top:6.85pt;width:61.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" fillcolor="white [3201]" strokeweight=".5pt">
                <v:textbox>
                  <w:txbxContent>
                    <w:p w:rsidR="00582B7D" w:rsidRDefault="00582B7D">
                      <w:r>
                        <w:t>Parent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881A80" wp14:editId="1F6D7206">
                <wp:simplePos x="0" y="0"/>
                <wp:positionH relativeFrom="column">
                  <wp:posOffset>3209925</wp:posOffset>
                </wp:positionH>
                <wp:positionV relativeFrom="paragraph">
                  <wp:posOffset>86995</wp:posOffset>
                </wp:positionV>
                <wp:extent cx="809625" cy="2571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B7D" w:rsidRDefault="00582B7D">
                            <w:r>
                              <w:t>Parent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B881A80" id="Text Box 13" o:spid="_x0000_s1028" type="#_x0000_t202" style="position:absolute;left:0;text-align:left;margin-left:252.75pt;margin-top:6.85pt;width:63.7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" fillcolor="white [3201]" strokeweight=".5pt">
                <v:textbox>
                  <w:txbxContent>
                    <w:p w:rsidR="00582B7D" w:rsidRDefault="00582B7D">
                      <w:r>
                        <w:t>Parent 2</w:t>
                      </w:r>
                    </w:p>
                  </w:txbxContent>
                </v:textbox>
              </v:shape>
            </w:pict>
          </mc:Fallback>
        </mc:AlternateContent>
      </w:r>
    </w:p>
    <w:p w:rsidR="00851C03" w:rsidRDefault="004D4387" w:rsidP="00877C82">
      <w:pPr>
        <w:spacing w:line="48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505A94" wp14:editId="02AF8F33">
                <wp:simplePos x="0" y="0"/>
                <wp:positionH relativeFrom="column">
                  <wp:posOffset>1965600</wp:posOffset>
                </wp:positionH>
                <wp:positionV relativeFrom="paragraph">
                  <wp:posOffset>103380</wp:posOffset>
                </wp:positionV>
                <wp:extent cx="3016800" cy="1123200"/>
                <wp:effectExtent l="0" t="0" r="12700" b="203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800" cy="112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B7D" w:rsidRDefault="00582B7D" w:rsidP="00582B7D">
                            <w:pPr>
                              <w:jc w:val="center"/>
                            </w:pPr>
                            <w:proofErr w:type="spellStart"/>
                            <w:r>
                              <w:t>RNAi</w:t>
                            </w:r>
                            <w:proofErr w:type="spellEnd"/>
                            <w:r>
                              <w:t xml:space="preserve"> GENE </w:t>
                            </w:r>
                            <w:proofErr w:type="gramStart"/>
                            <w:r>
                              <w:t>SILENCING</w:t>
                            </w:r>
                            <w:ins w:id="121" w:author="Giroux, Michael" w:date="2015-04-10T14:28:00Z">
                              <w:r w:rsidR="004D4387">
                                <w:t xml:space="preserve">  Normally</w:t>
                              </w:r>
                              <w:proofErr w:type="gramEnd"/>
                              <w:r w:rsidR="004D4387">
                                <w:t>, would only bother to transform one line and then integrate same transgene into other parental genotypes by crossing.</w:t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1505A94" id="Text Box 14" o:spid="_x0000_s1029" type="#_x0000_t202" style="position:absolute;left:0;text-align:left;margin-left:154.75pt;margin-top:8.15pt;width:237.55pt;height:8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" fillcolor="white [3201]" strokeweight=".5pt">
                <v:textbox>
                  <w:txbxContent>
                    <w:p w:rsidR="00582B7D" w:rsidRDefault="00582B7D" w:rsidP="00582B7D">
                      <w:pPr>
                        <w:jc w:val="center"/>
                      </w:pPr>
                      <w:proofErr w:type="spellStart"/>
                      <w:r>
                        <w:t>RNAi</w:t>
                      </w:r>
                      <w:proofErr w:type="spellEnd"/>
                      <w:r>
                        <w:t xml:space="preserve"> GENE </w:t>
                      </w:r>
                      <w:proofErr w:type="gramStart"/>
                      <w:r>
                        <w:t>SILENCING</w:t>
                      </w:r>
                      <w:ins w:id="109" w:author="Giroux, Michael" w:date="2015-04-10T14:28:00Z">
                        <w:r w:rsidR="004D4387">
                          <w:t xml:space="preserve">  Normally</w:t>
                        </w:r>
                        <w:proofErr w:type="gramEnd"/>
                        <w:r w:rsidR="004D4387">
                          <w:t>, would only bother to transform one line and then integrate same transgene into other parental genotypes by crossing.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  <w:r w:rsidR="00582B7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CBA99B" wp14:editId="433699BE">
                <wp:simplePos x="0" y="0"/>
                <wp:positionH relativeFrom="column">
                  <wp:posOffset>3435985</wp:posOffset>
                </wp:positionH>
                <wp:positionV relativeFrom="paragraph">
                  <wp:posOffset>388620</wp:posOffset>
                </wp:positionV>
                <wp:extent cx="50165" cy="314325"/>
                <wp:effectExtent l="19050" t="0" r="45085" b="47625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926834B" id="Down Arrow 20" o:spid="_x0000_s1026" type="#_x0000_t67" style="position:absolute;margin-left:270.55pt;margin-top:30.6pt;width:3.95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" adj="19876" fillcolor="#4f81bd [3204]" strokecolor="#243f60 [1604]" strokeweight="2pt"/>
            </w:pict>
          </mc:Fallback>
        </mc:AlternateContent>
      </w:r>
      <w:r w:rsidR="00582B7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B4E05F" wp14:editId="561067E3">
                <wp:simplePos x="0" y="0"/>
                <wp:positionH relativeFrom="column">
                  <wp:posOffset>2145031</wp:posOffset>
                </wp:positionH>
                <wp:positionV relativeFrom="paragraph">
                  <wp:posOffset>388620</wp:posOffset>
                </wp:positionV>
                <wp:extent cx="45719" cy="361950"/>
                <wp:effectExtent l="19050" t="0" r="31115" b="3810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15C0DF3" id="Down Arrow 19" o:spid="_x0000_s1026" type="#_x0000_t67" style="position:absolute;margin-left:168.9pt;margin-top:30.6pt;width:3.6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" adj="20236" fillcolor="#4f81bd [3204]" strokecolor="#243f60 [1604]" strokeweight="2pt"/>
            </w:pict>
          </mc:Fallback>
        </mc:AlternateContent>
      </w:r>
    </w:p>
    <w:p w:rsidR="00851C03" w:rsidRDefault="00582B7D" w:rsidP="00877C82">
      <w:pPr>
        <w:spacing w:line="48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F2CF2C" wp14:editId="1C02A128">
                <wp:simplePos x="0" y="0"/>
                <wp:positionH relativeFrom="column">
                  <wp:posOffset>3114675</wp:posOffset>
                </wp:positionH>
                <wp:positionV relativeFrom="paragraph">
                  <wp:posOffset>251460</wp:posOffset>
                </wp:positionV>
                <wp:extent cx="1114425" cy="6762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B7D" w:rsidRDefault="00582B7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A37617" wp14:editId="33F62E8B">
                                  <wp:extent cx="857250" cy="523875"/>
                                  <wp:effectExtent l="0" t="0" r="0" b="9525"/>
                                  <wp:docPr id="9" name="Picture 9" descr="http://www.halex-group.com/image/section/halex_biotech/tissue_cultur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://www.halex-group.com/image/section/halex_biotech/tissue_cultur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-407" r="6114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1067" cy="5323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6F2CF2C" id="Text Box 8" o:spid="_x0000_s1030" type="#_x0000_t202" style="position:absolute;left:0;text-align:left;margin-left:245.25pt;margin-top:19.8pt;width:87.75pt;height:5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" fillcolor="white [3201]" strokeweight=".5pt">
                <v:textbox>
                  <w:txbxContent>
                    <w:p w:rsidR="00582B7D" w:rsidRDefault="00582B7D">
                      <w:r>
                        <w:rPr>
                          <w:noProof/>
                        </w:rPr>
                        <w:drawing>
                          <wp:inline distT="0" distB="0" distL="0" distR="0" wp14:anchorId="62A37617" wp14:editId="33F62E8B">
                            <wp:extent cx="857250" cy="523875"/>
                            <wp:effectExtent l="0" t="0" r="0" b="9525"/>
                            <wp:docPr id="9" name="Picture 9" descr="http://www.halex-group.com/image/section/halex_biotech/tissue_cultur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://www.halex-group.com/image/section/halex_biotech/tissue_cultur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-407" r="6114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71067" cy="5323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ED2AAA" wp14:editId="448A78E6">
                <wp:simplePos x="0" y="0"/>
                <wp:positionH relativeFrom="column">
                  <wp:posOffset>1495425</wp:posOffset>
                </wp:positionH>
                <wp:positionV relativeFrom="paragraph">
                  <wp:posOffset>260985</wp:posOffset>
                </wp:positionV>
                <wp:extent cx="1028700" cy="6667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3BE" w:rsidRDefault="00E453B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734A57" wp14:editId="26F7AAEC">
                                  <wp:extent cx="857250" cy="514350"/>
                                  <wp:effectExtent l="0" t="0" r="0" b="0"/>
                                  <wp:docPr id="6" name="Picture 6" descr="http://www.halex-group.com/image/section/halex_biotech/tissue_cultur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://www.halex-group.com/image/section/halex_biotech/tissue_cultur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-407" r="6114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1067" cy="522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BED2AAA" id="Text Box 5" o:spid="_x0000_s1031" type="#_x0000_t202" style="position:absolute;left:0;text-align:left;margin-left:117.75pt;margin-top:20.55pt;width:81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" fillcolor="white [3201]" strokeweight=".5pt">
                <v:textbox>
                  <w:txbxContent>
                    <w:p w:rsidR="00E453BE" w:rsidRDefault="00E453BE">
                      <w:r>
                        <w:rPr>
                          <w:noProof/>
                        </w:rPr>
                        <w:drawing>
                          <wp:inline distT="0" distB="0" distL="0" distR="0" wp14:anchorId="09734A57" wp14:editId="26F7AAEC">
                            <wp:extent cx="857250" cy="514350"/>
                            <wp:effectExtent l="0" t="0" r="0" b="0"/>
                            <wp:docPr id="6" name="Picture 6" descr="http://www.halex-group.com/image/section/halex_biotech/tissue_cultur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://www.halex-group.com/image/section/halex_biotech/tissue_cultur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-407" r="6114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71067" cy="522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51C03" w:rsidRDefault="00B84FB0" w:rsidP="00877C82">
      <w:pPr>
        <w:spacing w:line="48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7B4FA1" wp14:editId="29AA9653">
                <wp:simplePos x="0" y="0"/>
                <wp:positionH relativeFrom="column">
                  <wp:posOffset>3657600</wp:posOffset>
                </wp:positionH>
                <wp:positionV relativeFrom="paragraph">
                  <wp:posOffset>432435</wp:posOffset>
                </wp:positionV>
                <wp:extent cx="45085" cy="1981200"/>
                <wp:effectExtent l="19050" t="0" r="31115" b="3810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981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2CC9E2" id="Down Arrow 23" o:spid="_x0000_s1026" type="#_x0000_t67" style="position:absolute;margin-left:4in;margin-top:34.05pt;width:3.55pt;height:15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" adj="21354" fillcolor="#4f81bd [3204]" strokecolor="#243f60 [1604]" strokeweight="2pt"/>
            </w:pict>
          </mc:Fallback>
        </mc:AlternateContent>
      </w:r>
      <w:r w:rsidR="008721B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D9FB05" wp14:editId="347FC37D">
                <wp:simplePos x="0" y="0"/>
                <wp:positionH relativeFrom="column">
                  <wp:posOffset>1962150</wp:posOffset>
                </wp:positionH>
                <wp:positionV relativeFrom="paragraph">
                  <wp:posOffset>432435</wp:posOffset>
                </wp:positionV>
                <wp:extent cx="45719" cy="1981200"/>
                <wp:effectExtent l="19050" t="0" r="31115" b="3810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981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CE2BC9D" id="Down Arrow 22" o:spid="_x0000_s1026" type="#_x0000_t67" style="position:absolute;margin-left:154.5pt;margin-top:34.05pt;width:3.6pt;height:15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" adj="21351" fillcolor="#4f81bd [3204]" strokecolor="#243f60 [1604]" strokeweight="2pt"/>
            </w:pict>
          </mc:Fallback>
        </mc:AlternateContent>
      </w:r>
    </w:p>
    <w:p w:rsidR="00851C03" w:rsidRDefault="00582B7D" w:rsidP="00877C82">
      <w:pPr>
        <w:spacing w:line="48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84B67B" wp14:editId="77597907">
                <wp:simplePos x="0" y="0"/>
                <wp:positionH relativeFrom="column">
                  <wp:posOffset>276225</wp:posOffset>
                </wp:positionH>
                <wp:positionV relativeFrom="paragraph">
                  <wp:posOffset>123825</wp:posOffset>
                </wp:positionV>
                <wp:extent cx="5553075" cy="28575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B7D" w:rsidRDefault="00582B7D">
                            <w:r>
                              <w:t xml:space="preserve">Select Self-compatible line which is nearly identical to its parent except for self-incompatibility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4D84B67B" id="Text Box 21" o:spid="_x0000_s1032" type="#_x0000_t202" style="position:absolute;left:0;text-align:left;margin-left:21.75pt;margin-top:9.75pt;width:437.25pt;height:22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" fillcolor="white [3201]" strokeweight=".5pt">
                <v:textbox>
                  <w:txbxContent>
                    <w:p w:rsidR="00582B7D" w:rsidRDefault="00582B7D">
                      <w:r>
                        <w:t xml:space="preserve">Select Self-compatible line which is nearly identical to its parent except for self-incompatibility </w:t>
                      </w:r>
                    </w:p>
                  </w:txbxContent>
                </v:textbox>
              </v:shape>
            </w:pict>
          </mc:Fallback>
        </mc:AlternateContent>
      </w:r>
    </w:p>
    <w:p w:rsidR="00851C03" w:rsidRDefault="00582B7D" w:rsidP="00877C82">
      <w:pPr>
        <w:spacing w:line="48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84F469" wp14:editId="0DA12528">
                <wp:simplePos x="0" y="0"/>
                <wp:positionH relativeFrom="column">
                  <wp:posOffset>276225</wp:posOffset>
                </wp:positionH>
                <wp:positionV relativeFrom="paragraph">
                  <wp:posOffset>262890</wp:posOffset>
                </wp:positionV>
                <wp:extent cx="5553075" cy="29527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B7D" w:rsidRDefault="008721B8">
                            <w:proofErr w:type="spellStart"/>
                            <w:r>
                              <w:t>Selfing</w:t>
                            </w:r>
                            <w:proofErr w:type="spellEnd"/>
                            <w:r>
                              <w:t xml:space="preserve"> of the selected line from both groups to achieve homozygosity and to increase seed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E84F469" id="Text Box 24" o:spid="_x0000_s1033" type="#_x0000_t202" style="position:absolute;left:0;text-align:left;margin-left:21.75pt;margin-top:20.7pt;width:437.2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" fillcolor="white [3201]" strokeweight=".5pt">
                <v:textbox>
                  <w:txbxContent>
                    <w:p w:rsidR="00582B7D" w:rsidRDefault="008721B8">
                      <w:proofErr w:type="spellStart"/>
                      <w:r>
                        <w:t>Selfing</w:t>
                      </w:r>
                      <w:proofErr w:type="spellEnd"/>
                      <w:r>
                        <w:t xml:space="preserve"> of the selected line from both groups to achieve homozygosity and to increase seed</w:t>
                      </w:r>
                    </w:p>
                  </w:txbxContent>
                </v:textbox>
              </v:shape>
            </w:pict>
          </mc:Fallback>
        </mc:AlternateContent>
      </w:r>
    </w:p>
    <w:p w:rsidR="00851C03" w:rsidRDefault="00B84FB0" w:rsidP="00877C82">
      <w:pPr>
        <w:spacing w:line="48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4A8D6A" wp14:editId="181FCE29">
                <wp:simplePos x="0" y="0"/>
                <wp:positionH relativeFrom="column">
                  <wp:posOffset>1116000</wp:posOffset>
                </wp:positionH>
                <wp:positionV relativeFrom="paragraph">
                  <wp:posOffset>480630</wp:posOffset>
                </wp:positionV>
                <wp:extent cx="4276800" cy="1044000"/>
                <wp:effectExtent l="0" t="0" r="28575" b="228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800" cy="104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FB0" w:rsidRDefault="00B84FB0">
                            <w:pPr>
                              <w:rPr>
                                <w:ins w:id="122" w:author="Giroux, Michael" w:date="2015-04-10T14:29:00Z"/>
                              </w:rPr>
                            </w:pPr>
                            <w:r>
                              <w:t>Select best yielding line which differ in degree of flower opening</w:t>
                            </w:r>
                          </w:p>
                          <w:p w:rsidR="004D4387" w:rsidRDefault="004D4387">
                            <w:pPr>
                              <w:rPr>
                                <w:ins w:id="123" w:author="Giroux, Michael" w:date="2015-04-10T14:28:00Z"/>
                              </w:rPr>
                            </w:pPr>
                            <w:ins w:id="124" w:author="Giroux, Michael" w:date="2015-04-10T14:29:00Z">
                              <w:r>
                                <w:t>I think you could introduce open versus closed flowers better, quite a few papers on this and I think the gene was cloned in barley.</w:t>
                              </w:r>
                            </w:ins>
                          </w:p>
                          <w:p w:rsidR="004D4387" w:rsidRDefault="004D4387">
                            <w:pPr>
                              <w:rPr>
                                <w:ins w:id="125" w:author="Giroux, Michael" w:date="2015-04-10T14:28:00Z"/>
                              </w:rPr>
                            </w:pPr>
                            <w:ins w:id="126" w:author="Giroux, Michael" w:date="2015-04-10T14:28:00Z">
                              <w:r>
                                <w:t>I</w:t>
                              </w:r>
                            </w:ins>
                          </w:p>
                          <w:p w:rsidR="004D4387" w:rsidRDefault="004D4387">
                            <w:pPr>
                              <w:rPr>
                                <w:ins w:id="127" w:author="Giroux, Michael" w:date="2015-04-10T14:28:00Z"/>
                              </w:rPr>
                            </w:pPr>
                          </w:p>
                          <w:p w:rsidR="004D4387" w:rsidRDefault="004D43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54A8D6A" id="Text Box 32" o:spid="_x0000_s1034" type="#_x0000_t202" style="position:absolute;left:0;text-align:left;margin-left:87.85pt;margin-top:37.85pt;width:336.75pt;height:8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" fillcolor="white [3201]" strokeweight=".5pt">
                <v:textbox>
                  <w:txbxContent>
                    <w:p w:rsidR="00B84FB0" w:rsidRDefault="00B84FB0">
                      <w:pPr>
                        <w:rPr>
                          <w:ins w:id="117" w:author="Giroux, Michael" w:date="2015-04-10T14:29:00Z"/>
                        </w:rPr>
                      </w:pPr>
                      <w:r>
                        <w:t>Select best yielding line which differ in degree of flower opening</w:t>
                      </w:r>
                    </w:p>
                    <w:p w:rsidR="004D4387" w:rsidRDefault="004D4387">
                      <w:pPr>
                        <w:rPr>
                          <w:ins w:id="118" w:author="Giroux, Michael" w:date="2015-04-10T14:28:00Z"/>
                        </w:rPr>
                      </w:pPr>
                      <w:ins w:id="119" w:author="Giroux, Michael" w:date="2015-04-10T14:29:00Z">
                        <w:r>
                          <w:t xml:space="preserve">I think you could introduce open versus closed flowers better, quite a few papers on this and I think the gene was cloned in </w:t>
                        </w:r>
                        <w:r>
                          <w:t>barley.</w:t>
                        </w:r>
                      </w:ins>
                      <w:bookmarkStart w:id="120" w:name="_GoBack"/>
                      <w:bookmarkEnd w:id="120"/>
                    </w:p>
                    <w:p w:rsidR="004D4387" w:rsidRDefault="004D4387">
                      <w:pPr>
                        <w:rPr>
                          <w:ins w:id="121" w:author="Giroux, Michael" w:date="2015-04-10T14:28:00Z"/>
                        </w:rPr>
                      </w:pPr>
                      <w:ins w:id="122" w:author="Giroux, Michael" w:date="2015-04-10T14:28:00Z">
                        <w:r>
                          <w:t>I</w:t>
                        </w:r>
                      </w:ins>
                    </w:p>
                    <w:p w:rsidR="004D4387" w:rsidRDefault="004D4387">
                      <w:pPr>
                        <w:rPr>
                          <w:ins w:id="123" w:author="Giroux, Michael" w:date="2015-04-10T14:28:00Z"/>
                        </w:rPr>
                      </w:pPr>
                    </w:p>
                    <w:p w:rsidR="004D4387" w:rsidRDefault="004D4387"/>
                  </w:txbxContent>
                </v:textbox>
              </v:shape>
            </w:pict>
          </mc:Fallback>
        </mc:AlternateContent>
      </w:r>
    </w:p>
    <w:p w:rsidR="00851C03" w:rsidRPr="003E7A97" w:rsidRDefault="00851C03" w:rsidP="00877C82">
      <w:pPr>
        <w:spacing w:line="480" w:lineRule="auto"/>
        <w:jc w:val="both"/>
        <w:rPr>
          <w:sz w:val="24"/>
          <w:szCs w:val="24"/>
        </w:rPr>
      </w:pPr>
    </w:p>
    <w:p w:rsidR="0068235E" w:rsidRDefault="00B84FB0" w:rsidP="00877C82">
      <w:pPr>
        <w:pStyle w:val="ListParagraph"/>
        <w:spacing w:line="48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242570</wp:posOffset>
                </wp:positionV>
                <wp:extent cx="400050" cy="3619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FB0" w:rsidRPr="00B84FB0" w:rsidRDefault="00B84FB0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B84FB0">
                              <w:rPr>
                                <w:b/>
                                <w:sz w:val="40"/>
                                <w:szCs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id="Text Box 33" o:spid="_x0000_s1035" type="#_x0000_t202" style="position:absolute;left:0;text-align:left;margin-left:204.75pt;margin-top:19.1pt;width:31.5pt;height:28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" fillcolor="white [3201]" stroked="f" strokeweight=".5pt">
                <v:textbox>
                  <w:txbxContent>
                    <w:p w:rsidR="00B84FB0" w:rsidRPr="00B84FB0" w:rsidRDefault="00B84FB0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B84FB0">
                        <w:rPr>
                          <w:b/>
                          <w:sz w:val="40"/>
                          <w:szCs w:val="4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8721B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0760CE" wp14:editId="6519BDB0">
                <wp:simplePos x="0" y="0"/>
                <wp:positionH relativeFrom="column">
                  <wp:posOffset>3276600</wp:posOffset>
                </wp:positionH>
                <wp:positionV relativeFrom="paragraph">
                  <wp:posOffset>13970</wp:posOffset>
                </wp:positionV>
                <wp:extent cx="790575" cy="7239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72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721B8" w:rsidRDefault="008721B8" w:rsidP="008721B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C335C9" wp14:editId="4CF3343D">
                                  <wp:extent cx="647700" cy="609600"/>
                                  <wp:effectExtent l="0" t="0" r="0" b="0"/>
                                  <wp:docPr id="31" name="Picture 31" descr="http://www.penningtonseed.com/products/filters/grass-type/~/media/Images/PenningtonSeed/Learn-Grow/hands.ashx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http://www.penningtonseed.com/products/filters/grass-type/~/media/Images/PenningtonSeed/Learn-Grow/hands.ashx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055" cy="6099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0760CE" id="Text Box 30" o:spid="_x0000_s1036" type="#_x0000_t202" style="position:absolute;left:0;text-align:left;margin-left:258pt;margin-top:1.1pt;width:62.25pt;height:5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" fillcolor="window" strokeweight=".5pt">
                <v:textbox>
                  <w:txbxContent>
                    <w:p w:rsidR="008721B8" w:rsidRDefault="008721B8" w:rsidP="008721B8">
                      <w:r>
                        <w:rPr>
                          <w:noProof/>
                        </w:rPr>
                        <w:drawing>
                          <wp:inline distT="0" distB="0" distL="0" distR="0" wp14:anchorId="25C335C9" wp14:editId="4CF3343D">
                            <wp:extent cx="647700" cy="609600"/>
                            <wp:effectExtent l="0" t="0" r="0" b="0"/>
                            <wp:docPr id="31" name="Picture 31" descr="http://www.penningtonseed.com/products/filters/grass-type/~/media/Images/PenningtonSeed/Learn-Grow/hands.ashx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http://www.penningtonseed.com/products/filters/grass-type/~/media/Images/PenningtonSeed/Learn-Grow/hands.ashx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055" cy="6099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721B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240197" wp14:editId="755E0912">
                <wp:simplePos x="0" y="0"/>
                <wp:positionH relativeFrom="column">
                  <wp:posOffset>1495425</wp:posOffset>
                </wp:positionH>
                <wp:positionV relativeFrom="paragraph">
                  <wp:posOffset>13970</wp:posOffset>
                </wp:positionV>
                <wp:extent cx="790575" cy="7239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1B8" w:rsidRDefault="008721B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4E0CAA" wp14:editId="1848AC74">
                                  <wp:extent cx="647700" cy="609600"/>
                                  <wp:effectExtent l="0" t="0" r="0" b="0"/>
                                  <wp:docPr id="29" name="Picture 29" descr="http://www.penningtonseed.com/products/filters/grass-type/~/media/Images/PenningtonSeed/Learn-Grow/hands.ashx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http://www.penningtonseed.com/products/filters/grass-type/~/media/Images/PenningtonSeed/Learn-Grow/hands.ashx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055" cy="6099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9240197" id="Text Box 28" o:spid="_x0000_s1037" type="#_x0000_t202" style="position:absolute;left:0;text-align:left;margin-left:117.75pt;margin-top:1.1pt;width:62.25pt;height:5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" fillcolor="white [3201]" strokeweight=".5pt">
                <v:textbox>
                  <w:txbxContent>
                    <w:p w:rsidR="008721B8" w:rsidRDefault="008721B8">
                      <w:r>
                        <w:rPr>
                          <w:noProof/>
                        </w:rPr>
                        <w:drawing>
                          <wp:inline distT="0" distB="0" distL="0" distR="0" wp14:anchorId="474E0CAA" wp14:editId="1848AC74">
                            <wp:extent cx="647700" cy="609600"/>
                            <wp:effectExtent l="0" t="0" r="0" b="0"/>
                            <wp:docPr id="29" name="Picture 29" descr="http://www.penningtonseed.com/products/filters/grass-type/~/media/Images/PenningtonSeed/Learn-Grow/hands.ashx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http://www.penningtonseed.com/products/filters/grass-type/~/media/Images/PenningtonSeed/Learn-Grow/hands.ashx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055" cy="6099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82B7D" w:rsidRDefault="00B84FB0" w:rsidP="00877C82">
      <w:pPr>
        <w:pStyle w:val="ListParagraph"/>
        <w:spacing w:line="48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365761</wp:posOffset>
                </wp:positionV>
                <wp:extent cx="45719" cy="457200"/>
                <wp:effectExtent l="19050" t="0" r="31115" b="38100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5509702" id="Down Arrow 34" o:spid="_x0000_s1026" type="#_x0000_t67" style="position:absolute;margin-left:216.75pt;margin-top:28.8pt;width:3.6pt;height:3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" adj="20520" fillcolor="#4f81bd [3204]" strokecolor="#243f60 [1604]" strokeweight="2pt"/>
            </w:pict>
          </mc:Fallback>
        </mc:AlternateContent>
      </w:r>
    </w:p>
    <w:p w:rsidR="00582B7D" w:rsidRDefault="00B84FB0" w:rsidP="00877C82">
      <w:pPr>
        <w:pStyle w:val="ListParagraph"/>
        <w:spacing w:line="48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59690</wp:posOffset>
                </wp:positionV>
                <wp:extent cx="276225" cy="333375"/>
                <wp:effectExtent l="0" t="0" r="28575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33375"/>
                        </a:xfrm>
                        <a:prstGeom prst="ellipse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FB0" w:rsidRPr="00B84FB0" w:rsidRDefault="00B84FB0" w:rsidP="00B84FB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84FB0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X</w:t>
                            </w:r>
                            <w:r w:rsidRPr="00B84FB0">
                              <w:rPr>
                                <w:b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38" o:spid="_x0000_s1038" style="position:absolute;left:0;text-align:left;margin-left:223.5pt;margin-top:4.7pt;width:21.7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" filled="f" strokecolor="#243f60 [1604]" strokeweight=".5pt">
                <v:textbox>
                  <w:txbxContent>
                    <w:p w:rsidR="00B84FB0" w:rsidRPr="00B84FB0" w:rsidRDefault="00B84FB0" w:rsidP="00B84FB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B84FB0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X</w:t>
                      </w:r>
                      <w:r w:rsidRPr="00B84FB0">
                        <w:rPr>
                          <w:b/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</w:p>
    <w:p w:rsidR="00582B7D" w:rsidRDefault="00B84FB0" w:rsidP="00877C82">
      <w:pPr>
        <w:pStyle w:val="ListParagraph"/>
        <w:spacing w:line="48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202565</wp:posOffset>
                </wp:positionV>
                <wp:extent cx="2733675" cy="276225"/>
                <wp:effectExtent l="0" t="0" r="28575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FB0" w:rsidRDefault="00B84FB0" w:rsidP="00B84FB0">
                            <w:r>
                              <w:t xml:space="preserve">I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:rsidR="00B84FB0" w:rsidRDefault="00B84FB0" w:rsidP="00B84FB0"/>
                          <w:p w:rsidR="00B84FB0" w:rsidRDefault="00B84FB0" w:rsidP="00B84FB0"/>
                          <w:p w:rsidR="00B84FB0" w:rsidRDefault="00B84F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35" o:spid="_x0000_s1039" type="#_x0000_t202" style="position:absolute;left:0;text-align:left;margin-left:117.75pt;margin-top:15.95pt;width:215.2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" fillcolor="white [3201]" strokeweight=".5pt">
                <v:textbox>
                  <w:txbxContent>
                    <w:p w:rsidR="00B84FB0" w:rsidRDefault="00B84FB0" w:rsidP="00B84FB0">
                      <w:r>
                        <w:t xml:space="preserve">I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:rsidR="00B84FB0" w:rsidRDefault="00B84FB0" w:rsidP="00B84FB0"/>
                    <w:p w:rsidR="00B84FB0" w:rsidRDefault="00B84FB0" w:rsidP="00B84FB0"/>
                    <w:p w:rsidR="00B84FB0" w:rsidRDefault="00B84FB0"/>
                  </w:txbxContent>
                </v:textbox>
              </v:shape>
            </w:pict>
          </mc:Fallback>
        </mc:AlternateContent>
      </w:r>
    </w:p>
    <w:p w:rsidR="00582B7D" w:rsidRDefault="00B84FB0" w:rsidP="00877C82">
      <w:pPr>
        <w:pStyle w:val="ListParagraph"/>
        <w:spacing w:line="48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173356</wp:posOffset>
                </wp:positionV>
                <wp:extent cx="95250" cy="266700"/>
                <wp:effectExtent l="19050" t="0" r="38100" b="38100"/>
                <wp:wrapNone/>
                <wp:docPr id="36" name="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7BDF4DD" id="Down Arrow 36" o:spid="_x0000_s1026" type="#_x0000_t67" style="position:absolute;margin-left:220.5pt;margin-top:13.65pt;width:7.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" adj="17743" fillcolor="#4f81bd [3204]" strokecolor="#243f60 [1604]" strokeweight="2pt"/>
            </w:pict>
          </mc:Fallback>
        </mc:AlternateContent>
      </w:r>
    </w:p>
    <w:p w:rsidR="00582B7D" w:rsidRDefault="00B84FB0" w:rsidP="00877C82">
      <w:pPr>
        <w:pStyle w:val="ListParagraph"/>
        <w:spacing w:line="48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153670</wp:posOffset>
                </wp:positionV>
                <wp:extent cx="2736215" cy="276225"/>
                <wp:effectExtent l="0" t="0" r="2603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21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FB0" w:rsidRDefault="007C2971">
                            <w:r>
                              <w:t xml:space="preserve">Select for few best lines having </w:t>
                            </w:r>
                            <w:proofErr w:type="spellStart"/>
                            <w:r>
                              <w:t>cleistogamy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37" o:spid="_x0000_s1040" type="#_x0000_t202" style="position:absolute;left:0;text-align:left;margin-left:117.75pt;margin-top:12.1pt;width:215.4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" fillcolor="white [3201]" strokeweight=".5pt">
                <v:textbox>
                  <w:txbxContent>
                    <w:p w:rsidR="00B84FB0" w:rsidRDefault="007C2971">
                      <w:r>
                        <w:t xml:space="preserve">Select for few best lines having </w:t>
                      </w:r>
                      <w:proofErr w:type="spellStart"/>
                      <w:r>
                        <w:t>cleistogamy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82B7D" w:rsidRDefault="007C2971" w:rsidP="00877C82">
      <w:pPr>
        <w:pStyle w:val="ListParagraph"/>
        <w:spacing w:line="48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305435</wp:posOffset>
                </wp:positionV>
                <wp:extent cx="2524125" cy="333375"/>
                <wp:effectExtent l="0" t="0" r="28575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971" w:rsidRDefault="007C2971">
                            <w:r>
                              <w:t>Perform PYT, AYT and Release Variety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40" o:spid="_x0000_s1041" type="#_x0000_t202" style="position:absolute;left:0;text-align:left;margin-left:125.25pt;margin-top:24.05pt;width:198.75pt;height:2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" fillcolor="white [3201]" strokeweight=".5pt">
                <v:textbox>
                  <w:txbxContent>
                    <w:p w:rsidR="007C2971" w:rsidRDefault="007C2971">
                      <w:r>
                        <w:t>Perform PYT, AYT and Release Variety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57785</wp:posOffset>
                </wp:positionV>
                <wp:extent cx="45719" cy="247650"/>
                <wp:effectExtent l="19050" t="0" r="31115" b="38100"/>
                <wp:wrapNone/>
                <wp:docPr id="39" name="Down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72AE3F9" id="Down Arrow 39" o:spid="_x0000_s1026" type="#_x0000_t67" style="position:absolute;margin-left:223.5pt;margin-top:4.55pt;width:3.6pt;height:1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" adj="19606" fillcolor="#4f81bd [3204]" strokecolor="#243f60 [1604]" strokeweight="2pt"/>
            </w:pict>
          </mc:Fallback>
        </mc:AlternateContent>
      </w:r>
    </w:p>
    <w:p w:rsidR="00582B7D" w:rsidRDefault="00582B7D" w:rsidP="00877C82">
      <w:pPr>
        <w:pStyle w:val="ListParagraph"/>
        <w:spacing w:line="480" w:lineRule="auto"/>
        <w:jc w:val="both"/>
        <w:rPr>
          <w:sz w:val="24"/>
          <w:szCs w:val="24"/>
        </w:rPr>
      </w:pPr>
    </w:p>
    <w:p w:rsidR="00B84FB0" w:rsidRDefault="00B84FB0" w:rsidP="00877C82">
      <w:pPr>
        <w:pStyle w:val="ListParagraph"/>
        <w:spacing w:line="480" w:lineRule="auto"/>
        <w:jc w:val="both"/>
        <w:rPr>
          <w:sz w:val="24"/>
          <w:szCs w:val="24"/>
        </w:rPr>
      </w:pPr>
    </w:p>
    <w:p w:rsidR="00582B7D" w:rsidRPr="003E7A97" w:rsidRDefault="00582B7D" w:rsidP="00877C82">
      <w:pPr>
        <w:pStyle w:val="ListParagraph"/>
        <w:spacing w:line="480" w:lineRule="auto"/>
        <w:jc w:val="both"/>
        <w:rPr>
          <w:sz w:val="24"/>
          <w:szCs w:val="24"/>
        </w:rPr>
      </w:pPr>
    </w:p>
    <w:p w:rsidR="0068235E" w:rsidRDefault="00877C82" w:rsidP="00877C82">
      <w:pPr>
        <w:pStyle w:val="ListParagraph"/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Reference</w:t>
      </w:r>
    </w:p>
    <w:p w:rsidR="007838F5" w:rsidRPr="005A17E1" w:rsidRDefault="001E4164" w:rsidP="007838F5">
      <w:pPr>
        <w:pStyle w:val="Heading1"/>
        <w:shd w:val="clear" w:color="auto" w:fill="FFFFFF"/>
        <w:spacing w:before="90" w:beforeAutospacing="0" w:after="90" w:afterAutospacing="0" w:line="480" w:lineRule="auto"/>
        <w:ind w:left="720" w:hanging="720"/>
        <w:rPr>
          <w:rFonts w:asciiTheme="minorHAnsi" w:hAnsiTheme="minorHAnsi" w:cs="Arial"/>
          <w:b w:val="0"/>
          <w:color w:val="000000"/>
          <w:sz w:val="24"/>
          <w:szCs w:val="24"/>
        </w:rPr>
      </w:pPr>
      <w:hyperlink r:id="rId12" w:history="1">
        <w:proofErr w:type="spellStart"/>
        <w:r w:rsidR="007838F5" w:rsidRPr="007838F5">
          <w:rPr>
            <w:rStyle w:val="Hyperlink"/>
            <w:rFonts w:asciiTheme="minorHAnsi" w:hAnsiTheme="minorHAnsi" w:cs="Arial"/>
            <w:b w:val="0"/>
            <w:color w:val="auto"/>
            <w:sz w:val="24"/>
            <w:szCs w:val="24"/>
            <w:u w:val="none"/>
            <w:shd w:val="clear" w:color="auto" w:fill="FFFFFF"/>
          </w:rPr>
          <w:t>Esser</w:t>
        </w:r>
        <w:proofErr w:type="spellEnd"/>
        <w:r w:rsidR="007838F5" w:rsidRPr="007838F5">
          <w:rPr>
            <w:rStyle w:val="Hyperlink"/>
            <w:rFonts w:asciiTheme="minorHAnsi" w:hAnsiTheme="minorHAnsi" w:cs="Arial"/>
            <w:b w:val="0"/>
            <w:color w:val="auto"/>
            <w:sz w:val="24"/>
            <w:szCs w:val="24"/>
            <w:u w:val="none"/>
            <w:shd w:val="clear" w:color="auto" w:fill="FFFFFF"/>
          </w:rPr>
          <w:t xml:space="preserve"> K</w:t>
        </w:r>
      </w:hyperlink>
      <w:r w:rsidR="007838F5" w:rsidRPr="007838F5">
        <w:rPr>
          <w:rFonts w:asciiTheme="minorHAnsi" w:hAnsiTheme="minorHAnsi" w:cs="Arial"/>
          <w:b w:val="0"/>
          <w:sz w:val="24"/>
          <w:szCs w:val="24"/>
          <w:shd w:val="clear" w:color="auto" w:fill="FFFFFF"/>
          <w:vertAlign w:val="superscript"/>
        </w:rPr>
        <w:t xml:space="preserve"> </w:t>
      </w:r>
      <w:r w:rsidR="007838F5" w:rsidRPr="007838F5">
        <w:rPr>
          <w:rFonts w:asciiTheme="minorHAnsi" w:hAnsiTheme="minorHAnsi"/>
          <w:b w:val="0"/>
          <w:sz w:val="24"/>
          <w:szCs w:val="24"/>
        </w:rPr>
        <w:t xml:space="preserve">&amp; </w:t>
      </w:r>
      <w:hyperlink r:id="rId13" w:history="1">
        <w:proofErr w:type="spellStart"/>
        <w:r w:rsidR="007838F5" w:rsidRPr="007838F5">
          <w:rPr>
            <w:rStyle w:val="Hyperlink"/>
            <w:rFonts w:asciiTheme="minorHAnsi" w:hAnsiTheme="minorHAnsi" w:cs="Arial"/>
            <w:b w:val="0"/>
            <w:color w:val="auto"/>
            <w:sz w:val="24"/>
            <w:szCs w:val="24"/>
            <w:u w:val="none"/>
            <w:shd w:val="clear" w:color="auto" w:fill="FFFFFF"/>
          </w:rPr>
          <w:t>Tudzynski</w:t>
        </w:r>
        <w:proofErr w:type="spellEnd"/>
        <w:r w:rsidR="007838F5" w:rsidRPr="007838F5">
          <w:rPr>
            <w:rStyle w:val="Hyperlink"/>
            <w:rFonts w:asciiTheme="minorHAnsi" w:hAnsiTheme="minorHAnsi" w:cs="Arial"/>
            <w:b w:val="0"/>
            <w:color w:val="auto"/>
            <w:sz w:val="24"/>
            <w:szCs w:val="24"/>
            <w:u w:val="none"/>
            <w:shd w:val="clear" w:color="auto" w:fill="FFFFFF"/>
          </w:rPr>
          <w:t xml:space="preserve"> P</w:t>
        </w:r>
      </w:hyperlink>
      <w:r w:rsidR="007838F5" w:rsidRPr="007838F5">
        <w:rPr>
          <w:rFonts w:asciiTheme="minorHAnsi" w:hAnsiTheme="minorHAnsi" w:cs="Arial"/>
          <w:b w:val="0"/>
          <w:sz w:val="24"/>
          <w:szCs w:val="24"/>
          <w:shd w:val="clear" w:color="auto" w:fill="FFFFFF"/>
        </w:rPr>
        <w:t xml:space="preserve"> (1978).</w:t>
      </w:r>
      <w:r w:rsidR="007838F5" w:rsidRPr="007838F5">
        <w:rPr>
          <w:rFonts w:asciiTheme="minorHAnsi" w:hAnsiTheme="minorHAnsi" w:cs="Arial"/>
          <w:b w:val="0"/>
          <w:sz w:val="24"/>
          <w:szCs w:val="24"/>
        </w:rPr>
        <w:t xml:space="preserve"> Genetics of the ergot fungus </w:t>
      </w:r>
      <w:proofErr w:type="spellStart"/>
      <w:r w:rsidR="007838F5" w:rsidRPr="007838F5">
        <w:rPr>
          <w:rFonts w:asciiTheme="minorHAnsi" w:hAnsiTheme="minorHAnsi" w:cs="Arial"/>
          <w:b w:val="0"/>
          <w:sz w:val="24"/>
          <w:szCs w:val="24"/>
        </w:rPr>
        <w:t>Claviceps</w:t>
      </w:r>
      <w:proofErr w:type="spellEnd"/>
      <w:r w:rsidR="007838F5" w:rsidRPr="007838F5">
        <w:rPr>
          <w:rFonts w:asciiTheme="minorHAnsi" w:hAnsiTheme="minorHAnsi" w:cs="Arial"/>
          <w:b w:val="0"/>
          <w:sz w:val="24"/>
          <w:szCs w:val="24"/>
        </w:rPr>
        <w:t> </w:t>
      </w:r>
      <w:proofErr w:type="spellStart"/>
      <w:proofErr w:type="gramStart"/>
      <w:r w:rsidR="007838F5" w:rsidRPr="007838F5">
        <w:rPr>
          <w:rFonts w:asciiTheme="minorHAnsi" w:hAnsiTheme="minorHAnsi" w:cs="Arial"/>
          <w:b w:val="0"/>
          <w:sz w:val="24"/>
          <w:szCs w:val="24"/>
        </w:rPr>
        <w:t>purpurea</w:t>
      </w:r>
      <w:proofErr w:type="spellEnd"/>
      <w:r w:rsidR="007838F5" w:rsidRPr="007838F5">
        <w:rPr>
          <w:rFonts w:asciiTheme="minorHAnsi" w:hAnsiTheme="minorHAnsi" w:cs="Arial"/>
          <w:b w:val="0"/>
          <w:sz w:val="24"/>
          <w:szCs w:val="24"/>
        </w:rPr>
        <w:t> :</w:t>
      </w:r>
      <w:proofErr w:type="gramEnd"/>
      <w:r w:rsidR="007838F5" w:rsidRPr="007838F5">
        <w:rPr>
          <w:rFonts w:asciiTheme="minorHAnsi" w:hAnsiTheme="minorHAnsi" w:cs="Arial"/>
          <w:b w:val="0"/>
          <w:sz w:val="24"/>
          <w:szCs w:val="24"/>
        </w:rPr>
        <w:t xml:space="preserve"> I. Proof of a </w:t>
      </w:r>
      <w:proofErr w:type="spellStart"/>
      <w:r w:rsidR="007838F5" w:rsidRPr="007838F5">
        <w:rPr>
          <w:rFonts w:asciiTheme="minorHAnsi" w:hAnsiTheme="minorHAnsi" w:cs="Arial"/>
          <w:b w:val="0"/>
          <w:sz w:val="24"/>
          <w:szCs w:val="24"/>
        </w:rPr>
        <w:t>monoecious</w:t>
      </w:r>
      <w:proofErr w:type="spellEnd"/>
      <w:r w:rsidR="007838F5" w:rsidRPr="007838F5">
        <w:rPr>
          <w:rFonts w:asciiTheme="minorHAnsi" w:hAnsiTheme="minorHAnsi" w:cs="Arial"/>
          <w:b w:val="0"/>
          <w:sz w:val="24"/>
          <w:szCs w:val="24"/>
        </w:rPr>
        <w:t> life </w:t>
      </w:r>
      <w:r w:rsidR="007838F5" w:rsidRPr="005A17E1">
        <w:rPr>
          <w:rFonts w:asciiTheme="minorHAnsi" w:hAnsiTheme="minorHAnsi" w:cs="Arial"/>
          <w:b w:val="0"/>
          <w:color w:val="000000"/>
          <w:sz w:val="24"/>
          <w:szCs w:val="24"/>
        </w:rPr>
        <w:t xml:space="preserve">cycle and segregation patterns for mycelial morphology and alkaloid production. </w:t>
      </w:r>
      <w:proofErr w:type="spellStart"/>
      <w:r w:rsidR="007838F5" w:rsidRPr="005A17E1">
        <w:rPr>
          <w:rFonts w:asciiTheme="minorHAnsi" w:hAnsiTheme="minorHAnsi"/>
          <w:b w:val="0"/>
          <w:sz w:val="24"/>
          <w:szCs w:val="24"/>
        </w:rPr>
        <w:t>Theor</w:t>
      </w:r>
      <w:proofErr w:type="spellEnd"/>
      <w:r w:rsidR="007838F5" w:rsidRPr="005A17E1">
        <w:rPr>
          <w:rFonts w:asciiTheme="minorHAnsi" w:hAnsiTheme="minorHAnsi"/>
          <w:b w:val="0"/>
          <w:sz w:val="24"/>
          <w:szCs w:val="24"/>
        </w:rPr>
        <w:t xml:space="preserve">. Appl. Genet. 1978, 53, 145–149. </w:t>
      </w:r>
      <w:proofErr w:type="spellStart"/>
      <w:proofErr w:type="gramStart"/>
      <w:r w:rsidR="007838F5" w:rsidRPr="005A17E1">
        <w:rPr>
          <w:rFonts w:asciiTheme="minorHAnsi" w:hAnsiTheme="minorHAnsi" w:cs="Arial"/>
          <w:b w:val="0"/>
          <w:color w:val="000000"/>
          <w:sz w:val="24"/>
          <w:szCs w:val="24"/>
          <w:shd w:val="clear" w:color="auto" w:fill="FFFFFF"/>
        </w:rPr>
        <w:t>doi</w:t>
      </w:r>
      <w:proofErr w:type="spellEnd"/>
      <w:proofErr w:type="gramEnd"/>
      <w:r w:rsidR="007838F5" w:rsidRPr="005A17E1">
        <w:rPr>
          <w:rFonts w:asciiTheme="minorHAnsi" w:hAnsiTheme="minorHAnsi" w:cs="Arial"/>
          <w:b w:val="0"/>
          <w:color w:val="000000"/>
          <w:sz w:val="24"/>
          <w:szCs w:val="24"/>
          <w:shd w:val="clear" w:color="auto" w:fill="FFFFFF"/>
        </w:rPr>
        <w:t>: 10.1007/BF00273574.</w:t>
      </w:r>
    </w:p>
    <w:p w:rsidR="00FD73CB" w:rsidRPr="007838F5" w:rsidRDefault="0068235E" w:rsidP="007838F5">
      <w:pPr>
        <w:pStyle w:val="EndNoteBibliography"/>
        <w:spacing w:after="0" w:line="480" w:lineRule="auto"/>
        <w:ind w:left="720" w:hanging="720"/>
        <w:jc w:val="both"/>
        <w:rPr>
          <w:rFonts w:asciiTheme="minorHAnsi" w:hAnsiTheme="minorHAnsi"/>
          <w:sz w:val="24"/>
          <w:szCs w:val="24"/>
        </w:rPr>
      </w:pPr>
      <w:r w:rsidRPr="005A17E1">
        <w:rPr>
          <w:rFonts w:asciiTheme="minorHAnsi" w:hAnsiTheme="minorHAnsi"/>
          <w:sz w:val="24"/>
          <w:szCs w:val="24"/>
        </w:rPr>
        <w:fldChar w:fldCharType="begin"/>
      </w:r>
      <w:r w:rsidRPr="005A17E1">
        <w:rPr>
          <w:rFonts w:asciiTheme="minorHAnsi" w:hAnsiTheme="minorHAnsi"/>
          <w:sz w:val="24"/>
          <w:szCs w:val="24"/>
        </w:rPr>
        <w:instrText xml:space="preserve"> ADDIN EN.REFLIST </w:instrText>
      </w:r>
      <w:r w:rsidRPr="005A17E1">
        <w:rPr>
          <w:rFonts w:asciiTheme="minorHAnsi" w:hAnsiTheme="minorHAnsi"/>
          <w:sz w:val="24"/>
          <w:szCs w:val="24"/>
        </w:rPr>
        <w:fldChar w:fldCharType="separate"/>
      </w:r>
      <w:r w:rsidR="00FD73CB" w:rsidRPr="007838F5">
        <w:rPr>
          <w:rFonts w:asciiTheme="minorHAnsi" w:hAnsiTheme="minorHAnsi"/>
          <w:sz w:val="24"/>
          <w:szCs w:val="24"/>
        </w:rPr>
        <w:t xml:space="preserve">Hackauf, B., &amp; Wehling, P. (2005). Approaching the self-incompatibility locus Z in rye (Secale cereale L.) via comparative genetics. </w:t>
      </w:r>
      <w:r w:rsidR="00FD73CB" w:rsidRPr="007838F5">
        <w:rPr>
          <w:rFonts w:asciiTheme="minorHAnsi" w:hAnsiTheme="minorHAnsi"/>
          <w:i/>
          <w:sz w:val="24"/>
          <w:szCs w:val="24"/>
        </w:rPr>
        <w:t>Theoretical and Applied Genetics, 110</w:t>
      </w:r>
      <w:r w:rsidR="00FD73CB" w:rsidRPr="007838F5">
        <w:rPr>
          <w:rFonts w:asciiTheme="minorHAnsi" w:hAnsiTheme="minorHAnsi"/>
          <w:sz w:val="24"/>
          <w:szCs w:val="24"/>
        </w:rPr>
        <w:t>(5), 832-845. doi: 10.1007/s00122-004-1869-4</w:t>
      </w:r>
    </w:p>
    <w:p w:rsidR="00FD73CB" w:rsidRPr="007838F5" w:rsidRDefault="00FD73CB" w:rsidP="007838F5">
      <w:pPr>
        <w:pStyle w:val="EndNoteBibliography"/>
        <w:spacing w:line="480" w:lineRule="auto"/>
        <w:ind w:left="720" w:hanging="720"/>
        <w:jc w:val="both"/>
        <w:rPr>
          <w:rFonts w:asciiTheme="minorHAnsi" w:hAnsiTheme="minorHAnsi"/>
          <w:sz w:val="24"/>
          <w:szCs w:val="24"/>
        </w:rPr>
      </w:pPr>
      <w:r w:rsidRPr="007838F5">
        <w:rPr>
          <w:rFonts w:asciiTheme="minorHAnsi" w:hAnsiTheme="minorHAnsi"/>
          <w:sz w:val="24"/>
          <w:szCs w:val="24"/>
        </w:rPr>
        <w:t xml:space="preserve">Mirdita, V., &amp; Miedaner, T. (2009). Resistance to Ergot in Self-incompatible Germplasm Resources of Winter Rye. </w:t>
      </w:r>
      <w:r w:rsidRPr="007838F5">
        <w:rPr>
          <w:rFonts w:asciiTheme="minorHAnsi" w:hAnsiTheme="minorHAnsi"/>
          <w:i/>
          <w:sz w:val="24"/>
          <w:szCs w:val="24"/>
        </w:rPr>
        <w:t>Journal of Phytopathology, 157</w:t>
      </w:r>
      <w:r w:rsidRPr="007838F5">
        <w:rPr>
          <w:rFonts w:asciiTheme="minorHAnsi" w:hAnsiTheme="minorHAnsi"/>
          <w:sz w:val="24"/>
          <w:szCs w:val="24"/>
        </w:rPr>
        <w:t>(6), 350-355. doi: DOI 10.1111/j.1439-0434.2008.01499.x</w:t>
      </w:r>
    </w:p>
    <w:p w:rsidR="0016140A" w:rsidRPr="007838F5" w:rsidRDefault="0016140A" w:rsidP="007838F5">
      <w:pPr>
        <w:pStyle w:val="EndNoteBibliography"/>
        <w:spacing w:line="480" w:lineRule="auto"/>
        <w:ind w:left="720" w:hanging="720"/>
        <w:jc w:val="both"/>
        <w:rPr>
          <w:rFonts w:asciiTheme="minorHAnsi" w:hAnsiTheme="minorHAnsi" w:cs="Arial"/>
          <w:sz w:val="24"/>
          <w:szCs w:val="24"/>
          <w:shd w:val="clear" w:color="auto" w:fill="FFFFFF"/>
        </w:rPr>
      </w:pPr>
      <w:r w:rsidRPr="007838F5">
        <w:rPr>
          <w:rFonts w:asciiTheme="minorHAnsi" w:hAnsiTheme="minorHAnsi" w:cs="Arial"/>
          <w:sz w:val="24"/>
          <w:szCs w:val="24"/>
          <w:shd w:val="clear" w:color="auto" w:fill="FFFFFF"/>
        </w:rPr>
        <w:t>Miedaner T, Geiger HH</w:t>
      </w:r>
      <w:r w:rsidR="005A17E1" w:rsidRPr="007838F5">
        <w:rPr>
          <w:rFonts w:asciiTheme="minorHAnsi" w:hAnsiTheme="minorHAnsi" w:cs="Arial"/>
          <w:sz w:val="24"/>
          <w:szCs w:val="24"/>
          <w:shd w:val="clear" w:color="auto" w:fill="FFFFFF"/>
        </w:rPr>
        <w:t xml:space="preserve"> (2015)</w:t>
      </w:r>
      <w:r w:rsidRPr="007838F5">
        <w:rPr>
          <w:rFonts w:asciiTheme="minorHAnsi" w:hAnsiTheme="minorHAnsi" w:cs="Arial"/>
          <w:sz w:val="24"/>
          <w:szCs w:val="24"/>
          <w:shd w:val="clear" w:color="auto" w:fill="FFFFFF"/>
        </w:rPr>
        <w:t>. Biology, Genetics, and Management of Ergot (</w:t>
      </w:r>
      <w:r w:rsidRPr="007838F5">
        <w:rPr>
          <w:rFonts w:asciiTheme="minorHAnsi" w:hAnsiTheme="minorHAnsi" w:cs="Arial"/>
          <w:i/>
          <w:iCs/>
          <w:sz w:val="24"/>
          <w:szCs w:val="24"/>
          <w:shd w:val="clear" w:color="auto" w:fill="FFFFFF"/>
        </w:rPr>
        <w:t>Claviceps</w:t>
      </w:r>
      <w:r w:rsidRPr="007838F5">
        <w:rPr>
          <w:rStyle w:val="apple-converted-space"/>
          <w:rFonts w:asciiTheme="minorHAnsi" w:hAnsiTheme="minorHAnsi" w:cs="Arial"/>
          <w:i/>
          <w:iCs/>
          <w:sz w:val="24"/>
          <w:szCs w:val="24"/>
          <w:shd w:val="clear" w:color="auto" w:fill="FFFFFF"/>
        </w:rPr>
        <w:t> </w:t>
      </w:r>
      <w:r w:rsidRPr="007838F5">
        <w:rPr>
          <w:rFonts w:asciiTheme="minorHAnsi" w:hAnsiTheme="minorHAnsi" w:cs="Arial"/>
          <w:sz w:val="24"/>
          <w:szCs w:val="24"/>
          <w:shd w:val="clear" w:color="auto" w:fill="FFFFFF"/>
        </w:rPr>
        <w:t>spp.) in Rye, Sorghum, and Pearl Millet.</w:t>
      </w:r>
      <w:r w:rsidRPr="007838F5">
        <w:rPr>
          <w:rStyle w:val="apple-converted-space"/>
          <w:rFonts w:asciiTheme="minorHAnsi" w:hAnsiTheme="minorHAnsi" w:cs="Arial"/>
          <w:sz w:val="24"/>
          <w:szCs w:val="24"/>
          <w:shd w:val="clear" w:color="auto" w:fill="FFFFFF"/>
        </w:rPr>
        <w:t> </w:t>
      </w:r>
      <w:r w:rsidRPr="007838F5">
        <w:rPr>
          <w:rStyle w:val="Emphasis"/>
          <w:rFonts w:asciiTheme="minorHAnsi" w:hAnsiTheme="minorHAnsi" w:cs="Arial"/>
          <w:sz w:val="24"/>
          <w:szCs w:val="24"/>
          <w:shd w:val="clear" w:color="auto" w:fill="FFFFFF"/>
        </w:rPr>
        <w:t>Toxins</w:t>
      </w:r>
      <w:r w:rsidR="005A17E1" w:rsidRPr="007838F5">
        <w:rPr>
          <w:rFonts w:asciiTheme="minorHAnsi" w:hAnsiTheme="minorHAnsi" w:cs="Arial"/>
          <w:sz w:val="24"/>
          <w:szCs w:val="24"/>
          <w:shd w:val="clear" w:color="auto" w:fill="FFFFFF"/>
        </w:rPr>
        <w:t>,</w:t>
      </w:r>
      <w:r w:rsidRPr="007838F5">
        <w:rPr>
          <w:rFonts w:asciiTheme="minorHAnsi" w:hAnsiTheme="minorHAnsi" w:cs="Arial"/>
          <w:sz w:val="24"/>
          <w:szCs w:val="24"/>
          <w:shd w:val="clear" w:color="auto" w:fill="FFFFFF"/>
        </w:rPr>
        <w:t xml:space="preserve"> 7(3):659-678.</w:t>
      </w:r>
    </w:p>
    <w:p w:rsidR="005A17E1" w:rsidRPr="005A17E1" w:rsidRDefault="005A17E1" w:rsidP="007838F5">
      <w:pPr>
        <w:pStyle w:val="EndNoteBibliography"/>
        <w:spacing w:line="480" w:lineRule="auto"/>
        <w:ind w:left="720" w:hanging="720"/>
        <w:jc w:val="both"/>
        <w:rPr>
          <w:rFonts w:asciiTheme="minorHAnsi" w:hAnsiTheme="minorHAnsi"/>
          <w:sz w:val="24"/>
          <w:szCs w:val="24"/>
        </w:rPr>
      </w:pPr>
    </w:p>
    <w:p w:rsidR="003969D4" w:rsidRPr="003E7A97" w:rsidRDefault="0068235E" w:rsidP="007838F5">
      <w:pPr>
        <w:pStyle w:val="ListParagraph"/>
        <w:spacing w:line="480" w:lineRule="auto"/>
        <w:jc w:val="both"/>
        <w:rPr>
          <w:sz w:val="24"/>
          <w:szCs w:val="24"/>
        </w:rPr>
      </w:pPr>
      <w:r w:rsidRPr="005A17E1">
        <w:rPr>
          <w:sz w:val="24"/>
          <w:szCs w:val="24"/>
        </w:rPr>
        <w:fldChar w:fldCharType="end"/>
      </w:r>
    </w:p>
    <w:sectPr w:rsidR="003969D4" w:rsidRPr="003E7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94AE7"/>
    <w:multiLevelType w:val="hybridMultilevel"/>
    <w:tmpl w:val="2E5E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2133D"/>
    <w:multiLevelType w:val="hybridMultilevel"/>
    <w:tmpl w:val="A984D8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AA634A"/>
    <w:multiLevelType w:val="hybridMultilevel"/>
    <w:tmpl w:val="2438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1E4021"/>
    <w:multiLevelType w:val="hybridMultilevel"/>
    <w:tmpl w:val="A0E851A2"/>
    <w:lvl w:ilvl="0" w:tplc="D4624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iroux, Michael">
    <w15:presenceInfo w15:providerId="AD" w15:userId="S-1-5-21-62665781-247875009-941767090-316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9wzdtwas2xswpedzvjp5trvet2xd0aw2z5p&quot;&gt;ergot in rye&lt;record-ids&gt;&lt;item&gt;2&lt;/item&gt;&lt;item&gt;4&lt;/item&gt;&lt;/record-ids&gt;&lt;/item&gt;&lt;/Libraries&gt;"/>
  </w:docVars>
  <w:rsids>
    <w:rsidRoot w:val="00E634C4"/>
    <w:rsid w:val="00012FA5"/>
    <w:rsid w:val="0009665B"/>
    <w:rsid w:val="000F565C"/>
    <w:rsid w:val="001510D3"/>
    <w:rsid w:val="001525A6"/>
    <w:rsid w:val="0016140A"/>
    <w:rsid w:val="001E4164"/>
    <w:rsid w:val="00231101"/>
    <w:rsid w:val="00236C5F"/>
    <w:rsid w:val="00253963"/>
    <w:rsid w:val="0026034E"/>
    <w:rsid w:val="003969D4"/>
    <w:rsid w:val="003E7A97"/>
    <w:rsid w:val="004D0412"/>
    <w:rsid w:val="004D4387"/>
    <w:rsid w:val="005201EE"/>
    <w:rsid w:val="00553DFD"/>
    <w:rsid w:val="00582B7D"/>
    <w:rsid w:val="00597AD2"/>
    <w:rsid w:val="005A17E1"/>
    <w:rsid w:val="005A5167"/>
    <w:rsid w:val="0068235E"/>
    <w:rsid w:val="006B4B09"/>
    <w:rsid w:val="007838F5"/>
    <w:rsid w:val="007948F5"/>
    <w:rsid w:val="007C2971"/>
    <w:rsid w:val="008118E0"/>
    <w:rsid w:val="00851C03"/>
    <w:rsid w:val="008721B8"/>
    <w:rsid w:val="00877C82"/>
    <w:rsid w:val="008800EC"/>
    <w:rsid w:val="008F19A9"/>
    <w:rsid w:val="00944C8F"/>
    <w:rsid w:val="009569FD"/>
    <w:rsid w:val="009B0B15"/>
    <w:rsid w:val="009D2AC3"/>
    <w:rsid w:val="009D38E3"/>
    <w:rsid w:val="00A125D2"/>
    <w:rsid w:val="00A13D7C"/>
    <w:rsid w:val="00AB6B52"/>
    <w:rsid w:val="00AD34CC"/>
    <w:rsid w:val="00B65B54"/>
    <w:rsid w:val="00B75B84"/>
    <w:rsid w:val="00B84FB0"/>
    <w:rsid w:val="00BA4F9B"/>
    <w:rsid w:val="00C036E7"/>
    <w:rsid w:val="00C67AFD"/>
    <w:rsid w:val="00C70D4B"/>
    <w:rsid w:val="00C74BC4"/>
    <w:rsid w:val="00CB691A"/>
    <w:rsid w:val="00D472CB"/>
    <w:rsid w:val="00D65F72"/>
    <w:rsid w:val="00D71983"/>
    <w:rsid w:val="00D8773D"/>
    <w:rsid w:val="00DB67BE"/>
    <w:rsid w:val="00DD36BC"/>
    <w:rsid w:val="00DE6972"/>
    <w:rsid w:val="00E35CC3"/>
    <w:rsid w:val="00E453BE"/>
    <w:rsid w:val="00E634C4"/>
    <w:rsid w:val="00E636E6"/>
    <w:rsid w:val="00EA2F91"/>
    <w:rsid w:val="00EC1667"/>
    <w:rsid w:val="00F01206"/>
    <w:rsid w:val="00F04078"/>
    <w:rsid w:val="00F31A53"/>
    <w:rsid w:val="00FA019A"/>
    <w:rsid w:val="00FD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17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9D4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68235E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8235E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68235E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68235E"/>
    <w:rPr>
      <w:rFonts w:ascii="Calibri" w:hAnsi="Calibri"/>
      <w:noProof/>
    </w:rPr>
  </w:style>
  <w:style w:type="character" w:customStyle="1" w:styleId="apple-converted-space">
    <w:name w:val="apple-converted-space"/>
    <w:basedOn w:val="DefaultParagraphFont"/>
    <w:rsid w:val="009D38E3"/>
  </w:style>
  <w:style w:type="character" w:styleId="Emphasis">
    <w:name w:val="Emphasis"/>
    <w:basedOn w:val="DefaultParagraphFont"/>
    <w:uiPriority w:val="20"/>
    <w:qFormat/>
    <w:rsid w:val="0016140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A17E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17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ighlight">
    <w:name w:val="highlight"/>
    <w:basedOn w:val="DefaultParagraphFont"/>
    <w:rsid w:val="005A17E1"/>
  </w:style>
  <w:style w:type="paragraph" w:styleId="BalloonText">
    <w:name w:val="Balloon Text"/>
    <w:basedOn w:val="Normal"/>
    <w:link w:val="BalloonTextChar"/>
    <w:uiPriority w:val="99"/>
    <w:semiHidden/>
    <w:unhideWhenUsed/>
    <w:rsid w:val="00E45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3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17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9D4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68235E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8235E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68235E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68235E"/>
    <w:rPr>
      <w:rFonts w:ascii="Calibri" w:hAnsi="Calibri"/>
      <w:noProof/>
    </w:rPr>
  </w:style>
  <w:style w:type="character" w:customStyle="1" w:styleId="apple-converted-space">
    <w:name w:val="apple-converted-space"/>
    <w:basedOn w:val="DefaultParagraphFont"/>
    <w:rsid w:val="009D38E3"/>
  </w:style>
  <w:style w:type="character" w:styleId="Emphasis">
    <w:name w:val="Emphasis"/>
    <w:basedOn w:val="DefaultParagraphFont"/>
    <w:uiPriority w:val="20"/>
    <w:qFormat/>
    <w:rsid w:val="0016140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A17E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17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ighlight">
    <w:name w:val="highlight"/>
    <w:basedOn w:val="DefaultParagraphFont"/>
    <w:rsid w:val="005A17E1"/>
  </w:style>
  <w:style w:type="paragraph" w:styleId="BalloonText">
    <w:name w:val="Balloon Text"/>
    <w:basedOn w:val="Normal"/>
    <w:link w:val="BalloonTextChar"/>
    <w:uiPriority w:val="99"/>
    <w:semiHidden/>
    <w:unhideWhenUsed/>
    <w:rsid w:val="00E45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3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6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ncbi.nlm.nih.gov/pubmed/?term=Tudzynski%20P%5BAuthor%5D&amp;cauthor=true&amp;cauthor_uid=24309592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ncbi.nlm.nih.gov/pubmed/?term=Tudzynski%20P%5BAuthor%5D&amp;cauthor=true&amp;cauthor_uid=24309592" TargetMode="External"/><Relationship Id="rId12" Type="http://schemas.openxmlformats.org/officeDocument/2006/relationships/hyperlink" Target="http://www.ncbi.nlm.nih.gov/pubmed/?term=Esser%20K%5BAuthor%5D&amp;cauthor=true&amp;cauthor_uid=24309592" TargetMode="Externa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0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0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C5081-24FC-499E-B5B5-4416379EC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6</Pages>
  <Words>1582</Words>
  <Characters>9022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Montana State University</Company>
  <LinksUpToDate>false</LinksUpToDate>
  <CharactersWithSpaces>10583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 Acharya</dc:creator>
  <cp:lastModifiedBy>Acharya, Roshan</cp:lastModifiedBy>
  <cp:revision>4</cp:revision>
  <cp:lastPrinted>2015-04-08T14:48:00Z</cp:lastPrinted>
  <dcterms:created xsi:type="dcterms:W3CDTF">2015-04-12T22:43:00Z</dcterms:created>
  <dcterms:modified xsi:type="dcterms:W3CDTF">2015-04-14T22:46:00Z</dcterms:modified>
</cp:coreProperties>
</file>